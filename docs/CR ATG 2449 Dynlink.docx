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3" w:type="dxa"/>
        <w:tblInd w:w="42" w:type="dxa"/>
        <w:tblLayout w:type="fixed"/>
        <w:tblCellMar>
          <w:left w:w="42" w:type="dxa"/>
          <w:right w:w="42" w:type="dxa"/>
        </w:tblCellMar>
        <w:tblLook w:val="0000" w:firstRow="0" w:lastRow="0" w:firstColumn="0" w:lastColumn="0" w:noHBand="0" w:noVBand="0"/>
      </w:tblPr>
      <w:tblGrid>
        <w:gridCol w:w="1701"/>
        <w:gridCol w:w="1560"/>
        <w:gridCol w:w="1554"/>
        <w:gridCol w:w="4815"/>
        <w:gridCol w:w="11"/>
        <w:gridCol w:w="93"/>
        <w:gridCol w:w="569"/>
      </w:tblGrid>
      <w:tr w:rsidR="006D4C72" w14:paraId="6BC3ECEE" w14:textId="77777777" w:rsidTr="00494797">
        <w:trPr>
          <w:gridAfter w:val="2"/>
          <w:wAfter w:w="662" w:type="dxa"/>
        </w:trPr>
        <w:tc>
          <w:tcPr>
            <w:tcW w:w="9641" w:type="dxa"/>
            <w:gridSpan w:val="5"/>
            <w:tcBorders>
              <w:top w:val="single" w:sz="4" w:space="0" w:color="auto"/>
              <w:left w:val="single" w:sz="4" w:space="0" w:color="auto"/>
              <w:right w:val="single" w:sz="4" w:space="0" w:color="auto"/>
            </w:tcBorders>
          </w:tcPr>
          <w:p w14:paraId="0A9AB2A4" w14:textId="77777777" w:rsidR="006D4C72" w:rsidRDefault="006D4C72">
            <w:pPr>
              <w:pStyle w:val="CRCoverPage"/>
              <w:spacing w:after="0"/>
              <w:rPr>
                <w:i/>
                <w:noProof/>
              </w:rPr>
            </w:pPr>
          </w:p>
        </w:tc>
      </w:tr>
      <w:tr w:rsidR="006D4C72" w14:paraId="09F566F5" w14:textId="77777777" w:rsidTr="00494797">
        <w:trPr>
          <w:gridAfter w:val="2"/>
          <w:wAfter w:w="662" w:type="dxa"/>
        </w:trPr>
        <w:tc>
          <w:tcPr>
            <w:tcW w:w="9641" w:type="dxa"/>
            <w:gridSpan w:val="5"/>
            <w:tcBorders>
              <w:left w:val="single" w:sz="4" w:space="0" w:color="auto"/>
              <w:right w:val="single" w:sz="4" w:space="0" w:color="auto"/>
            </w:tcBorders>
          </w:tcPr>
          <w:p w14:paraId="56655EDF" w14:textId="77777777" w:rsidR="006D4C72" w:rsidRDefault="006D4C72">
            <w:pPr>
              <w:pStyle w:val="CRCoverPage"/>
              <w:spacing w:after="0"/>
              <w:jc w:val="center"/>
              <w:rPr>
                <w:rFonts w:ascii="Verdana" w:hAnsi="Verdana"/>
                <w:noProof/>
              </w:rPr>
            </w:pPr>
            <w:r>
              <w:rPr>
                <w:rFonts w:ascii="Verdana" w:hAnsi="Verdana"/>
                <w:b/>
                <w:noProof/>
                <w:sz w:val="32"/>
              </w:rPr>
              <w:t>ISSUE REPORT</w:t>
            </w:r>
          </w:p>
        </w:tc>
      </w:tr>
      <w:tr w:rsidR="006D4C72" w14:paraId="6BC0E1B9" w14:textId="77777777" w:rsidTr="00494797">
        <w:trPr>
          <w:gridAfter w:val="2"/>
          <w:wAfter w:w="662" w:type="dxa"/>
        </w:trPr>
        <w:tc>
          <w:tcPr>
            <w:tcW w:w="9641" w:type="dxa"/>
            <w:gridSpan w:val="5"/>
            <w:tcBorders>
              <w:left w:val="single" w:sz="4" w:space="0" w:color="auto"/>
              <w:right w:val="single" w:sz="4" w:space="0" w:color="auto"/>
            </w:tcBorders>
          </w:tcPr>
          <w:p w14:paraId="267B8598" w14:textId="77777777" w:rsidR="006D4C72" w:rsidRDefault="006D4C72" w:rsidP="00331F5A">
            <w:pPr>
              <w:pStyle w:val="CRCoverPage"/>
              <w:spacing w:after="0"/>
              <w:jc w:val="center"/>
              <w:rPr>
                <w:noProof/>
                <w:color w:val="FF0000"/>
                <w:sz w:val="18"/>
              </w:rPr>
            </w:pPr>
            <w:r>
              <w:rPr>
                <w:noProof/>
                <w:color w:val="FF0000"/>
                <w:sz w:val="18"/>
              </w:rPr>
              <w:t xml:space="preserve">(All fields are required to be filled, except the Owner assigned by </w:t>
            </w:r>
            <w:r w:rsidR="00331F5A">
              <w:rPr>
                <w:noProof/>
                <w:color w:val="FF0000"/>
                <w:sz w:val="18"/>
              </w:rPr>
              <w:t>TG</w:t>
            </w:r>
            <w:r>
              <w:rPr>
                <w:noProof/>
                <w:color w:val="FF0000"/>
                <w:sz w:val="18"/>
              </w:rPr>
              <w:t xml:space="preserve"> and Filename which is automatically updated)</w:t>
            </w:r>
          </w:p>
        </w:tc>
      </w:tr>
      <w:tr w:rsidR="00494797" w14:paraId="7EDC1749" w14:textId="77777777" w:rsidTr="00D17C3B">
        <w:trPr>
          <w:cantSplit/>
        </w:trPr>
        <w:tc>
          <w:tcPr>
            <w:tcW w:w="1701" w:type="dxa"/>
            <w:tcBorders>
              <w:left w:val="single" w:sz="4" w:space="0" w:color="auto"/>
            </w:tcBorders>
          </w:tcPr>
          <w:p w14:paraId="61A05750" w14:textId="77777777" w:rsidR="00494797" w:rsidRDefault="00331F5A" w:rsidP="00CE059E">
            <w:pPr>
              <w:pStyle w:val="CRCoverPage"/>
              <w:tabs>
                <w:tab w:val="left" w:pos="1395"/>
              </w:tabs>
              <w:spacing w:after="0"/>
              <w:rPr>
                <w:rFonts w:ascii="Verdana" w:hAnsi="Verdana"/>
                <w:noProof/>
              </w:rPr>
            </w:pPr>
            <w:r>
              <w:rPr>
                <w:rFonts w:ascii="Verdana" w:hAnsi="Verdana"/>
                <w:noProof/>
                <w:sz w:val="28"/>
              </w:rPr>
              <w:t>Spec N</w:t>
            </w:r>
            <w:r w:rsidR="00494797">
              <w:rPr>
                <w:rFonts w:ascii="Verdana" w:hAnsi="Verdana"/>
                <w:noProof/>
                <w:sz w:val="28"/>
              </w:rPr>
              <w:t xml:space="preserve">ame </w:t>
            </w:r>
          </w:p>
        </w:tc>
        <w:tc>
          <w:tcPr>
            <w:tcW w:w="7929" w:type="dxa"/>
            <w:gridSpan w:val="3"/>
            <w:shd w:val="clear" w:color="auto" w:fill="B3B3B3"/>
          </w:tcPr>
          <w:p w14:paraId="5F42817C" w14:textId="3A29A3D7" w:rsidR="00494797" w:rsidRDefault="008B2A74" w:rsidP="006F63EB">
            <w:pPr>
              <w:pStyle w:val="CRCoverPage"/>
              <w:spacing w:after="0"/>
              <w:jc w:val="center"/>
              <w:rPr>
                <w:rFonts w:ascii="Verdana" w:hAnsi="Verdana"/>
                <w:b/>
                <w:noProof/>
                <w:sz w:val="28"/>
              </w:rPr>
            </w:pPr>
            <w:r>
              <w:rPr>
                <w:rFonts w:ascii="Verdana" w:hAnsi="Verdana"/>
                <w:b/>
                <w:noProof/>
                <w:sz w:val="28"/>
              </w:rPr>
              <w:t xml:space="preserve">Core </w:t>
            </w:r>
            <w:r w:rsidR="006F63EB">
              <w:rPr>
                <w:rFonts w:ascii="Verdana" w:hAnsi="Verdana"/>
                <w:b/>
                <w:noProof/>
                <w:sz w:val="28"/>
              </w:rPr>
              <w:t>Framework</w:t>
            </w:r>
          </w:p>
        </w:tc>
        <w:tc>
          <w:tcPr>
            <w:tcW w:w="104" w:type="dxa"/>
            <w:gridSpan w:val="2"/>
          </w:tcPr>
          <w:p w14:paraId="156E61B1" w14:textId="77777777" w:rsidR="00494797" w:rsidRDefault="00494797">
            <w:pPr>
              <w:pStyle w:val="CRCoverPage"/>
              <w:tabs>
                <w:tab w:val="right" w:pos="1825"/>
              </w:tabs>
              <w:spacing w:after="0"/>
              <w:jc w:val="right"/>
              <w:rPr>
                <w:rFonts w:ascii="Verdana" w:hAnsi="Verdana"/>
                <w:b/>
                <w:bCs/>
                <w:noProof/>
                <w:sz w:val="28"/>
              </w:rPr>
            </w:pPr>
          </w:p>
        </w:tc>
        <w:tc>
          <w:tcPr>
            <w:tcW w:w="569" w:type="dxa"/>
            <w:tcBorders>
              <w:right w:val="single" w:sz="4" w:space="0" w:color="auto"/>
            </w:tcBorders>
          </w:tcPr>
          <w:p w14:paraId="46A68F81" w14:textId="77777777" w:rsidR="00494797" w:rsidRDefault="00494797">
            <w:pPr>
              <w:pStyle w:val="CRCoverPage"/>
              <w:spacing w:after="0"/>
              <w:rPr>
                <w:rFonts w:ascii="Verdana" w:hAnsi="Verdana"/>
                <w:noProof/>
              </w:rPr>
            </w:pPr>
          </w:p>
        </w:tc>
      </w:tr>
      <w:tr w:rsidR="00D17C3B" w14:paraId="57468B9C" w14:textId="77777777" w:rsidTr="00D17C3B">
        <w:trPr>
          <w:gridAfter w:val="3"/>
          <w:wAfter w:w="673" w:type="dxa"/>
          <w:trHeight w:val="855"/>
        </w:trPr>
        <w:tc>
          <w:tcPr>
            <w:tcW w:w="4815" w:type="dxa"/>
            <w:gridSpan w:val="3"/>
            <w:tcBorders>
              <w:left w:val="single" w:sz="4" w:space="0" w:color="auto"/>
            </w:tcBorders>
            <w:tcMar>
              <w:bottom w:w="288" w:type="dxa"/>
            </w:tcMar>
          </w:tcPr>
          <w:p w14:paraId="5C763A0A" w14:textId="77777777" w:rsidR="00D17C3B" w:rsidRDefault="00D17C3B">
            <w:pPr>
              <w:pStyle w:val="CRCoverPage"/>
              <w:spacing w:after="0"/>
              <w:rPr>
                <w:i/>
                <w:iCs/>
                <w:noProof/>
                <w:sz w:val="18"/>
              </w:rPr>
            </w:pPr>
          </w:p>
          <w:p w14:paraId="3E9D687A" w14:textId="77777777" w:rsidR="00D17C3B" w:rsidRDefault="00D17C3B">
            <w:pPr>
              <w:pStyle w:val="CRCoverPage"/>
              <w:spacing w:after="0"/>
              <w:rPr>
                <w:i/>
                <w:iCs/>
                <w:noProof/>
                <w:sz w:val="18"/>
              </w:rPr>
            </w:pPr>
            <w:r>
              <w:rPr>
                <w:i/>
                <w:iCs/>
                <w:noProof/>
                <w:sz w:val="18"/>
              </w:rPr>
              <w:t>Use the following names:</w:t>
            </w:r>
          </w:p>
          <w:p w14:paraId="37BDD7CE" w14:textId="77777777" w:rsidR="00D17C3B" w:rsidRDefault="00D17C3B">
            <w:pPr>
              <w:pStyle w:val="CRCoverPage"/>
              <w:spacing w:after="0"/>
              <w:rPr>
                <w:i/>
                <w:iCs/>
                <w:noProof/>
                <w:sz w:val="18"/>
              </w:rPr>
            </w:pPr>
            <w:r>
              <w:rPr>
                <w:i/>
                <w:iCs/>
                <w:noProof/>
                <w:sz w:val="18"/>
              </w:rPr>
              <w:t xml:space="preserve">   </w:t>
            </w:r>
            <w:r w:rsidR="00331F5A">
              <w:rPr>
                <w:i/>
                <w:iCs/>
                <w:noProof/>
                <w:sz w:val="18"/>
              </w:rPr>
              <w:t>Core Framework</w:t>
            </w:r>
          </w:p>
          <w:p w14:paraId="090CB841"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Security</w:t>
            </w:r>
          </w:p>
          <w:p w14:paraId="480554DA"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Smart Home Device</w:t>
            </w:r>
          </w:p>
          <w:p w14:paraId="0F9514BA" w14:textId="77777777" w:rsidR="00D17C3B" w:rsidRDefault="00D17C3B" w:rsidP="00AF4479">
            <w:pPr>
              <w:pStyle w:val="CRCoverPage"/>
              <w:spacing w:after="0"/>
              <w:rPr>
                <w:i/>
                <w:iCs/>
                <w:noProof/>
                <w:sz w:val="18"/>
              </w:rPr>
            </w:pPr>
            <w:r>
              <w:rPr>
                <w:i/>
                <w:iCs/>
                <w:noProof/>
                <w:sz w:val="18"/>
              </w:rPr>
              <w:t xml:space="preserve">   </w:t>
            </w:r>
            <w:r w:rsidR="008E5589">
              <w:rPr>
                <w:i/>
                <w:iCs/>
                <w:noProof/>
                <w:sz w:val="18"/>
              </w:rPr>
              <w:t>Smart Home Resource</w:t>
            </w:r>
          </w:p>
          <w:p w14:paraId="6548DBC4" w14:textId="77777777" w:rsidR="00D17C3B" w:rsidRDefault="00D17C3B" w:rsidP="00AF4479">
            <w:pPr>
              <w:pStyle w:val="CRCoverPage"/>
              <w:spacing w:after="0"/>
              <w:rPr>
                <w:i/>
                <w:iCs/>
                <w:noProof/>
                <w:sz w:val="18"/>
              </w:rPr>
            </w:pPr>
          </w:p>
        </w:tc>
        <w:tc>
          <w:tcPr>
            <w:tcW w:w="4815" w:type="dxa"/>
            <w:tcBorders>
              <w:right w:val="single" w:sz="4" w:space="0" w:color="auto"/>
            </w:tcBorders>
          </w:tcPr>
          <w:p w14:paraId="3723D0E2" w14:textId="77777777" w:rsidR="00D17C3B" w:rsidRDefault="00D17C3B">
            <w:pPr>
              <w:pStyle w:val="CRCoverPage"/>
              <w:spacing w:after="0"/>
              <w:rPr>
                <w:i/>
                <w:iCs/>
                <w:noProof/>
                <w:sz w:val="18"/>
              </w:rPr>
            </w:pPr>
            <w:r>
              <w:rPr>
                <w:i/>
                <w:iCs/>
                <w:noProof/>
                <w:sz w:val="18"/>
              </w:rPr>
              <w:t xml:space="preserve">If the CR applies to multiple </w:t>
            </w:r>
            <w:r w:rsidR="00331F5A">
              <w:rPr>
                <w:i/>
                <w:iCs/>
                <w:noProof/>
                <w:sz w:val="18"/>
              </w:rPr>
              <w:t>specifications</w:t>
            </w:r>
            <w:r>
              <w:rPr>
                <w:i/>
                <w:iCs/>
                <w:noProof/>
                <w:sz w:val="18"/>
              </w:rPr>
              <w:t>, list all.</w:t>
            </w:r>
          </w:p>
          <w:p w14:paraId="74115068" w14:textId="77777777" w:rsidR="00D17C3B" w:rsidRDefault="00D17C3B">
            <w:pPr>
              <w:pStyle w:val="CRCoverPage"/>
              <w:spacing w:after="0"/>
              <w:rPr>
                <w:i/>
                <w:iCs/>
                <w:noProof/>
                <w:sz w:val="18"/>
              </w:rPr>
            </w:pPr>
          </w:p>
        </w:tc>
      </w:tr>
      <w:tr w:rsidR="006D4C72" w14:paraId="40477C0A" w14:textId="77777777" w:rsidTr="00494797">
        <w:trPr>
          <w:gridAfter w:val="2"/>
          <w:wAfter w:w="662" w:type="dxa"/>
          <w:trHeight w:val="357"/>
        </w:trPr>
        <w:tc>
          <w:tcPr>
            <w:tcW w:w="3261" w:type="dxa"/>
            <w:gridSpan w:val="2"/>
            <w:tcBorders>
              <w:left w:val="single" w:sz="4" w:space="0" w:color="auto"/>
              <w:bottom w:val="nil"/>
              <w:right w:val="single" w:sz="4" w:space="0" w:color="auto"/>
            </w:tcBorders>
          </w:tcPr>
          <w:p w14:paraId="4866B3D1" w14:textId="77777777" w:rsidR="006D4C72" w:rsidRDefault="006D4C72">
            <w:pPr>
              <w:pStyle w:val="CRCoverPage"/>
              <w:tabs>
                <w:tab w:val="right" w:pos="3177"/>
              </w:tabs>
              <w:spacing w:after="0"/>
              <w:rPr>
                <w:i/>
                <w:iCs/>
                <w:noProof/>
                <w:sz w:val="18"/>
              </w:rPr>
            </w:pPr>
            <w:r>
              <w:rPr>
                <w:rFonts w:ascii="Verdana" w:hAnsi="Verdana"/>
                <w:b/>
                <w:iCs/>
                <w:noProof/>
                <w:sz w:val="24"/>
              </w:rPr>
              <w:t>Filename</w:t>
            </w:r>
            <w:r>
              <w:rPr>
                <w:b/>
                <w:i/>
                <w:noProof/>
              </w:rPr>
              <w:t>:</w:t>
            </w:r>
            <w:r>
              <w:rPr>
                <w:b/>
                <w:i/>
                <w:noProof/>
              </w:rPr>
              <w:tab/>
            </w:r>
            <w:commentRangeStart w:id="0"/>
            <w:r>
              <w:rPr>
                <w:noProof/>
              </w:rPr>
              <w:sym w:font="Wingdings" w:char="F07A"/>
            </w:r>
            <w:commentRangeEnd w:id="0"/>
            <w:r w:rsidR="00DC0CD6">
              <w:rPr>
                <w:rStyle w:val="CommentReference"/>
                <w:rFonts w:ascii="Times New Roman" w:hAnsi="Times New Roman"/>
              </w:rPr>
              <w:commentReference w:id="0"/>
            </w:r>
            <w:r>
              <w:rPr>
                <w:b/>
                <w:i/>
                <w:noProof/>
              </w:rPr>
              <w:br/>
            </w:r>
            <w:r>
              <w:rPr>
                <w:b/>
                <w:i/>
                <w:noProof/>
                <w:sz w:val="16"/>
              </w:rPr>
              <w:t>(incl. Automatically assigned CR Number and Version)</w:t>
            </w:r>
          </w:p>
        </w:tc>
        <w:tc>
          <w:tcPr>
            <w:tcW w:w="6380" w:type="dxa"/>
            <w:gridSpan w:val="3"/>
            <w:tcBorders>
              <w:left w:val="single" w:sz="4" w:space="0" w:color="auto"/>
              <w:bottom w:val="nil"/>
              <w:right w:val="single" w:sz="4" w:space="0" w:color="auto"/>
            </w:tcBorders>
          </w:tcPr>
          <w:p w14:paraId="270D3218" w14:textId="1275952D" w:rsidR="006D4C72" w:rsidRDefault="002E1014" w:rsidP="00F51021">
            <w:pPr>
              <w:pStyle w:val="CRCoverPage"/>
              <w:spacing w:after="0"/>
              <w:rPr>
                <w:i/>
                <w:noProof/>
                <w:sz w:val="18"/>
              </w:rPr>
            </w:pPr>
            <w:r>
              <w:fldChar w:fldCharType="begin"/>
            </w:r>
            <w:r>
              <w:instrText xml:space="preserve"> FILENAME  \* MERGEFORMAT </w:instrText>
            </w:r>
            <w:r>
              <w:fldChar w:fldCharType="separate"/>
            </w:r>
            <w:r w:rsidR="00BE1F5C" w:rsidRPr="00BE1F5C">
              <w:rPr>
                <w:i/>
                <w:noProof/>
                <w:sz w:val="18"/>
              </w:rPr>
              <w:t xml:space="preserve">CR ATG xxxx - </w:t>
            </w:r>
            <w:del w:id="1" w:author="Michael Koster" w:date="2018-06-06T16:30:00Z">
              <w:r w:rsidR="00643A4B" w:rsidDel="00F51021">
                <w:rPr>
                  <w:i/>
                  <w:noProof/>
                  <w:sz w:val="18"/>
                </w:rPr>
                <w:delText>Link Binding</w:delText>
              </w:r>
              <w:r w:rsidR="00BE1F5C" w:rsidDel="00F51021">
                <w:rPr>
                  <w:noProof/>
                </w:rPr>
                <w:delText>.docx</w:delText>
              </w:r>
            </w:del>
            <w:ins w:id="2" w:author="Michael Koster" w:date="2018-06-06T16:30:00Z">
              <w:r w:rsidR="00F51021">
                <w:rPr>
                  <w:i/>
                  <w:noProof/>
                  <w:sz w:val="18"/>
                </w:rPr>
                <w:t>Dynlink.docx</w:t>
              </w:r>
            </w:ins>
            <w:r>
              <w:rPr>
                <w:noProof/>
              </w:rPr>
              <w:fldChar w:fldCharType="end"/>
            </w:r>
          </w:p>
        </w:tc>
      </w:tr>
    </w:tbl>
    <w:p w14:paraId="116E63C0" w14:textId="77777777" w:rsidR="006D4C72" w:rsidRDefault="006D4C72"/>
    <w:tbl>
      <w:tblPr>
        <w:tblW w:w="9639" w:type="dxa"/>
        <w:tblInd w:w="42" w:type="dxa"/>
        <w:tblLayout w:type="fixed"/>
        <w:tblCellMar>
          <w:left w:w="42" w:type="dxa"/>
          <w:right w:w="42" w:type="dxa"/>
        </w:tblCellMar>
        <w:tblLook w:val="0000" w:firstRow="0" w:lastRow="0" w:firstColumn="0" w:lastColumn="0" w:noHBand="0" w:noVBand="0"/>
      </w:tblPr>
      <w:tblGrid>
        <w:gridCol w:w="1843"/>
        <w:gridCol w:w="7796"/>
      </w:tblGrid>
      <w:tr w:rsidR="006D4C72" w14:paraId="6F7B8A4C" w14:textId="77777777" w:rsidTr="00AC7AC6">
        <w:trPr>
          <w:cantSplit/>
          <w:trHeight w:val="181"/>
        </w:trPr>
        <w:tc>
          <w:tcPr>
            <w:tcW w:w="1843" w:type="dxa"/>
            <w:tcBorders>
              <w:right w:val="single" w:sz="6" w:space="0" w:color="auto"/>
            </w:tcBorders>
          </w:tcPr>
          <w:p w14:paraId="52F5879A" w14:textId="77777777" w:rsidR="006D4C72" w:rsidRDefault="006D4C72">
            <w:pPr>
              <w:pStyle w:val="CRCoverPage"/>
              <w:tabs>
                <w:tab w:val="right" w:pos="1759"/>
              </w:tabs>
              <w:spacing w:after="0"/>
              <w:rPr>
                <w:b/>
                <w:i/>
                <w:noProof/>
              </w:rPr>
            </w:pPr>
            <w:r>
              <w:rPr>
                <w:b/>
                <w:i/>
                <w:noProof/>
              </w:rPr>
              <w:t>Title:</w:t>
            </w:r>
            <w:r>
              <w:rPr>
                <w:b/>
                <w:i/>
                <w:noProof/>
              </w:rPr>
              <w:tab/>
            </w:r>
            <w:commentRangeStart w:id="3"/>
            <w:r>
              <w:rPr>
                <w:noProof/>
              </w:rPr>
              <w:sym w:font="Wingdings" w:char="F07A"/>
            </w:r>
            <w:commentRangeEnd w:id="3"/>
            <w:r>
              <w:rPr>
                <w:rStyle w:val="CommentReference"/>
                <w:rFonts w:ascii="Times New Roman" w:hAnsi="Times New Roman"/>
                <w:noProof/>
                <w:vanish/>
                <w:sz w:val="2"/>
              </w:rPr>
              <w:commentReference w:id="3"/>
            </w:r>
          </w:p>
        </w:tc>
        <w:tc>
          <w:tcPr>
            <w:tcW w:w="7796" w:type="dxa"/>
            <w:tcBorders>
              <w:right w:val="single" w:sz="6" w:space="0" w:color="auto"/>
            </w:tcBorders>
            <w:shd w:val="clear" w:color="auto" w:fill="B3B3B3"/>
          </w:tcPr>
          <w:p w14:paraId="30600A65" w14:textId="696D0B2A" w:rsidR="006D4C72" w:rsidRDefault="00B037D9" w:rsidP="00613671">
            <w:pPr>
              <w:pStyle w:val="CRCoverPage"/>
              <w:spacing w:after="0"/>
              <w:rPr>
                <w:noProof/>
              </w:rPr>
            </w:pPr>
            <w:r>
              <w:rPr>
                <w:noProof/>
              </w:rPr>
              <w:t>Dynamic Links</w:t>
            </w:r>
            <w:r w:rsidR="00643A4B">
              <w:rPr>
                <w:noProof/>
              </w:rPr>
              <w:t xml:space="preserve"> and embedded client</w:t>
            </w:r>
          </w:p>
        </w:tc>
      </w:tr>
    </w:tbl>
    <w:p w14:paraId="71757BFE" w14:textId="77777777" w:rsidR="006D4C72" w:rsidRDefault="006D4C72"/>
    <w:tbl>
      <w:tblPr>
        <w:tblW w:w="9641" w:type="dxa"/>
        <w:tblInd w:w="42" w:type="dxa"/>
        <w:tblLayout w:type="fixed"/>
        <w:tblCellMar>
          <w:left w:w="42" w:type="dxa"/>
          <w:right w:w="42" w:type="dxa"/>
        </w:tblCellMar>
        <w:tblLook w:val="0000" w:firstRow="0" w:lastRow="0" w:firstColumn="0" w:lastColumn="0" w:noHBand="0" w:noVBand="0"/>
      </w:tblPr>
      <w:tblGrid>
        <w:gridCol w:w="1835"/>
        <w:gridCol w:w="8"/>
        <w:gridCol w:w="424"/>
        <w:gridCol w:w="2836"/>
        <w:gridCol w:w="1410"/>
        <w:gridCol w:w="1000"/>
        <w:gridCol w:w="2128"/>
      </w:tblGrid>
      <w:tr w:rsidR="006D4C72" w:rsidRPr="003E2E6F" w14:paraId="38692DF9" w14:textId="77777777" w:rsidTr="00E3443C">
        <w:trPr>
          <w:trHeight w:val="253"/>
        </w:trPr>
        <w:tc>
          <w:tcPr>
            <w:tcW w:w="1835" w:type="dxa"/>
            <w:tcBorders>
              <w:bottom w:val="nil"/>
              <w:right w:val="single" w:sz="4" w:space="0" w:color="auto"/>
            </w:tcBorders>
          </w:tcPr>
          <w:p w14:paraId="4322BF2D" w14:textId="77777777" w:rsidR="006D4C72" w:rsidRDefault="006D4C72">
            <w:pPr>
              <w:pStyle w:val="CRCoverPage"/>
              <w:tabs>
                <w:tab w:val="right" w:pos="1759"/>
              </w:tabs>
              <w:spacing w:after="0"/>
              <w:rPr>
                <w:b/>
                <w:i/>
                <w:noProof/>
              </w:rPr>
            </w:pPr>
            <w:r>
              <w:rPr>
                <w:b/>
                <w:i/>
                <w:noProof/>
              </w:rPr>
              <w:t>Submitter:</w:t>
            </w:r>
            <w:r>
              <w:rPr>
                <w:b/>
                <w:i/>
                <w:noProof/>
              </w:rPr>
              <w:tab/>
            </w:r>
            <w:commentRangeStart w:id="4"/>
            <w:r>
              <w:rPr>
                <w:noProof/>
              </w:rPr>
              <w:sym w:font="Wingdings" w:char="F07A"/>
            </w:r>
            <w:commentRangeEnd w:id="4"/>
            <w:r>
              <w:rPr>
                <w:rStyle w:val="CommentReference"/>
                <w:rFonts w:ascii="Times New Roman" w:hAnsi="Times New Roman"/>
                <w:noProof/>
                <w:vanish/>
                <w:sz w:val="2"/>
              </w:rPr>
              <w:commentReference w:id="4"/>
            </w:r>
          </w:p>
        </w:tc>
        <w:tc>
          <w:tcPr>
            <w:tcW w:w="7806" w:type="dxa"/>
            <w:gridSpan w:val="6"/>
            <w:tcBorders>
              <w:left w:val="single" w:sz="4" w:space="0" w:color="auto"/>
            </w:tcBorders>
            <w:shd w:val="clear" w:color="auto" w:fill="B3B3B3"/>
          </w:tcPr>
          <w:p w14:paraId="270CFD96" w14:textId="4AF8C5C6" w:rsidR="006D4C72" w:rsidRPr="003E2E6F" w:rsidRDefault="00DF6B9A" w:rsidP="006F63EB">
            <w:pPr>
              <w:pStyle w:val="CRCoverPage"/>
              <w:spacing w:after="0"/>
              <w:rPr>
                <w:noProof/>
                <w:lang w:val="en-US"/>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0D189CB2" w14:textId="77777777" w:rsidTr="00E3443C">
        <w:trPr>
          <w:cantSplit/>
          <w:trHeight w:val="286"/>
        </w:trPr>
        <w:tc>
          <w:tcPr>
            <w:tcW w:w="1843" w:type="dxa"/>
            <w:gridSpan w:val="2"/>
            <w:tcBorders>
              <w:left w:val="single" w:sz="4" w:space="0" w:color="auto"/>
              <w:bottom w:val="nil"/>
            </w:tcBorders>
          </w:tcPr>
          <w:p w14:paraId="36157210" w14:textId="77777777" w:rsidR="006D4C72" w:rsidRDefault="006D4C72">
            <w:pPr>
              <w:pStyle w:val="CRCoverPage"/>
              <w:spacing w:after="0"/>
              <w:rPr>
                <w:b/>
                <w:bCs/>
                <w:i/>
                <w:iCs/>
                <w:noProof/>
              </w:rPr>
            </w:pPr>
            <w:r>
              <w:rPr>
                <w:b/>
                <w:bCs/>
                <w:i/>
                <w:iCs/>
                <w:noProof/>
              </w:rPr>
              <w:t xml:space="preserve">Owner: </w:t>
            </w:r>
            <w:r>
              <w:rPr>
                <w:b/>
                <w:i/>
                <w:noProof/>
              </w:rPr>
              <w:tab/>
              <w:t xml:space="preserve">    </w:t>
            </w:r>
            <w:commentRangeStart w:id="5"/>
            <w:r>
              <w:rPr>
                <w:noProof/>
              </w:rPr>
              <w:sym w:font="Wingdings" w:char="F07A"/>
            </w:r>
            <w:commentRangeEnd w:id="5"/>
            <w:r>
              <w:rPr>
                <w:rStyle w:val="CommentReference"/>
                <w:rFonts w:ascii="Times New Roman" w:hAnsi="Times New Roman"/>
                <w:noProof/>
                <w:vanish/>
                <w:sz w:val="2"/>
              </w:rPr>
              <w:commentReference w:id="5"/>
            </w:r>
          </w:p>
        </w:tc>
        <w:tc>
          <w:tcPr>
            <w:tcW w:w="7798" w:type="dxa"/>
            <w:gridSpan w:val="5"/>
            <w:tcBorders>
              <w:left w:val="single" w:sz="4" w:space="0" w:color="auto"/>
              <w:bottom w:val="nil"/>
            </w:tcBorders>
            <w:shd w:val="clear" w:color="auto" w:fill="B3B3B3"/>
          </w:tcPr>
          <w:p w14:paraId="6FC5AA06" w14:textId="4CE53AAF" w:rsidR="006D4C72" w:rsidRPr="006351F9" w:rsidRDefault="003E2E6F" w:rsidP="006F63EB">
            <w:pPr>
              <w:pStyle w:val="CRCoverPage"/>
              <w:spacing w:after="0"/>
              <w:rPr>
                <w:bCs/>
                <w:iCs/>
                <w:noProof/>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56B644A0" w14:textId="77777777" w:rsidTr="00E3443C">
        <w:tc>
          <w:tcPr>
            <w:tcW w:w="1835" w:type="dxa"/>
            <w:tcBorders>
              <w:left w:val="single" w:sz="4" w:space="0" w:color="auto"/>
              <w:right w:val="single" w:sz="4" w:space="0" w:color="auto"/>
            </w:tcBorders>
          </w:tcPr>
          <w:p w14:paraId="04401D87" w14:textId="77777777" w:rsidR="006D4C72" w:rsidRDefault="006D4C72">
            <w:pPr>
              <w:pStyle w:val="CRCoverPage"/>
              <w:spacing w:after="0"/>
              <w:rPr>
                <w:b/>
                <w:i/>
                <w:noProof/>
              </w:rPr>
            </w:pPr>
            <w:r>
              <w:rPr>
                <w:b/>
                <w:i/>
                <w:noProof/>
              </w:rPr>
              <w:t>Certification</w:t>
            </w:r>
            <w:r w:rsidR="00492B31">
              <w:rPr>
                <w:b/>
                <w:i/>
                <w:noProof/>
              </w:rPr>
              <w:t>:</w:t>
            </w:r>
            <w:r>
              <w:rPr>
                <w:b/>
                <w:i/>
                <w:noProof/>
              </w:rPr>
              <w:t xml:space="preserve">      </w:t>
            </w:r>
            <w:commentRangeStart w:id="6"/>
            <w:r>
              <w:rPr>
                <w:noProof/>
              </w:rPr>
              <w:sym w:font="Wingdings" w:char="F07A"/>
            </w:r>
            <w:commentRangeEnd w:id="6"/>
            <w:r>
              <w:rPr>
                <w:rStyle w:val="CommentReference"/>
                <w:rFonts w:ascii="Times New Roman" w:hAnsi="Times New Roman"/>
                <w:noProof/>
                <w:vanish/>
                <w:sz w:val="2"/>
              </w:rPr>
              <w:commentReference w:id="6"/>
            </w:r>
          </w:p>
        </w:tc>
        <w:tc>
          <w:tcPr>
            <w:tcW w:w="432" w:type="dxa"/>
            <w:gridSpan w:val="2"/>
            <w:tcBorders>
              <w:left w:val="single" w:sz="4" w:space="0" w:color="auto"/>
            </w:tcBorders>
            <w:shd w:val="clear" w:color="auto" w:fill="B3B3B3"/>
          </w:tcPr>
          <w:p w14:paraId="2AB974BF" w14:textId="618717F7" w:rsidR="006D4C72" w:rsidRPr="006351F9" w:rsidRDefault="00613671" w:rsidP="00AC7AC6">
            <w:pPr>
              <w:pStyle w:val="CRCoverPage"/>
              <w:spacing w:after="0"/>
              <w:jc w:val="center"/>
              <w:rPr>
                <w:noProof/>
              </w:rPr>
            </w:pPr>
            <w:r>
              <w:rPr>
                <w:noProof/>
              </w:rPr>
              <w:t>X</w:t>
            </w:r>
          </w:p>
        </w:tc>
        <w:tc>
          <w:tcPr>
            <w:tcW w:w="2836" w:type="dxa"/>
          </w:tcPr>
          <w:p w14:paraId="27C09FC6" w14:textId="77777777" w:rsidR="006D4C72" w:rsidRDefault="006D4C72">
            <w:pPr>
              <w:pStyle w:val="CRCoverPage"/>
              <w:spacing w:after="0"/>
              <w:rPr>
                <w:noProof/>
              </w:rPr>
            </w:pPr>
          </w:p>
        </w:tc>
        <w:tc>
          <w:tcPr>
            <w:tcW w:w="2410" w:type="dxa"/>
            <w:gridSpan w:val="2"/>
            <w:tcBorders>
              <w:right w:val="single" w:sz="4" w:space="0" w:color="auto"/>
            </w:tcBorders>
          </w:tcPr>
          <w:p w14:paraId="23BE4759" w14:textId="77777777" w:rsidR="006D4C72" w:rsidRDefault="006D4C72">
            <w:pPr>
              <w:pStyle w:val="CRCoverPage"/>
              <w:spacing w:after="0"/>
              <w:jc w:val="right"/>
              <w:rPr>
                <w:noProof/>
              </w:rPr>
            </w:pPr>
            <w:r>
              <w:rPr>
                <w:b/>
                <w:i/>
                <w:noProof/>
              </w:rPr>
              <w:t xml:space="preserve">Date: </w:t>
            </w:r>
            <w:commentRangeStart w:id="7"/>
            <w:r>
              <w:rPr>
                <w:noProof/>
              </w:rPr>
              <w:sym w:font="Wingdings" w:char="F07A"/>
            </w:r>
            <w:commentRangeEnd w:id="7"/>
            <w:r>
              <w:rPr>
                <w:rStyle w:val="CommentReference"/>
                <w:rFonts w:ascii="Times New Roman" w:hAnsi="Times New Roman"/>
                <w:noProof/>
                <w:vanish/>
                <w:sz w:val="2"/>
              </w:rPr>
              <w:commentReference w:id="7"/>
            </w:r>
          </w:p>
        </w:tc>
        <w:tc>
          <w:tcPr>
            <w:tcW w:w="2128" w:type="dxa"/>
            <w:tcBorders>
              <w:left w:val="single" w:sz="4" w:space="0" w:color="auto"/>
            </w:tcBorders>
            <w:shd w:val="clear" w:color="auto" w:fill="B3B3B3"/>
          </w:tcPr>
          <w:p w14:paraId="55C3E1B2" w14:textId="7F37FC2F" w:rsidR="006D4C72" w:rsidRDefault="007D51D6" w:rsidP="006F63EB">
            <w:pPr>
              <w:pStyle w:val="CRCoverPage"/>
              <w:spacing w:after="0"/>
              <w:ind w:left="100"/>
              <w:rPr>
                <w:noProof/>
              </w:rPr>
            </w:pPr>
            <w:r>
              <w:rPr>
                <w:noProof/>
              </w:rPr>
              <w:t>201</w:t>
            </w:r>
            <w:r w:rsidR="006F63EB">
              <w:rPr>
                <w:noProof/>
              </w:rPr>
              <w:t>8</w:t>
            </w:r>
            <w:r w:rsidR="00F5314B">
              <w:rPr>
                <w:noProof/>
              </w:rPr>
              <w:t>-</w:t>
            </w:r>
            <w:r w:rsidR="00F120F5">
              <w:rPr>
                <w:noProof/>
              </w:rPr>
              <w:t>0</w:t>
            </w:r>
            <w:r w:rsidR="006F63EB">
              <w:rPr>
                <w:noProof/>
              </w:rPr>
              <w:t>4</w:t>
            </w:r>
            <w:r w:rsidR="00F120F5">
              <w:rPr>
                <w:noProof/>
              </w:rPr>
              <w:t>-</w:t>
            </w:r>
            <w:r w:rsidR="006F63EB">
              <w:rPr>
                <w:noProof/>
              </w:rPr>
              <w:t>10</w:t>
            </w:r>
          </w:p>
        </w:tc>
      </w:tr>
      <w:tr w:rsidR="006D4C72" w14:paraId="4EB4B23C" w14:textId="77777777" w:rsidTr="00E3443C">
        <w:trPr>
          <w:cantSplit/>
        </w:trPr>
        <w:tc>
          <w:tcPr>
            <w:tcW w:w="1835" w:type="dxa"/>
            <w:tcBorders>
              <w:left w:val="single" w:sz="4" w:space="0" w:color="auto"/>
              <w:right w:val="single" w:sz="4" w:space="0" w:color="auto"/>
            </w:tcBorders>
          </w:tcPr>
          <w:p w14:paraId="29739B99" w14:textId="77777777" w:rsidR="006D4C72" w:rsidRDefault="006D4C72">
            <w:pPr>
              <w:pStyle w:val="CRCoverPage"/>
              <w:tabs>
                <w:tab w:val="right" w:pos="1759"/>
              </w:tabs>
              <w:spacing w:after="0"/>
              <w:rPr>
                <w:b/>
                <w:i/>
                <w:noProof/>
              </w:rPr>
            </w:pPr>
            <w:r>
              <w:rPr>
                <w:b/>
                <w:i/>
                <w:noProof/>
              </w:rPr>
              <w:t>Category:</w:t>
            </w:r>
            <w:r>
              <w:rPr>
                <w:b/>
                <w:i/>
                <w:noProof/>
              </w:rPr>
              <w:tab/>
            </w:r>
            <w:commentRangeStart w:id="8"/>
            <w:r>
              <w:rPr>
                <w:noProof/>
              </w:rPr>
              <w:sym w:font="Wingdings" w:char="F07A"/>
            </w:r>
            <w:commentRangeEnd w:id="8"/>
            <w:r>
              <w:rPr>
                <w:rStyle w:val="CommentReference"/>
                <w:rFonts w:ascii="Times New Roman" w:hAnsi="Times New Roman"/>
                <w:noProof/>
                <w:vanish/>
                <w:sz w:val="2"/>
              </w:rPr>
              <w:commentReference w:id="8"/>
            </w:r>
          </w:p>
        </w:tc>
        <w:tc>
          <w:tcPr>
            <w:tcW w:w="432" w:type="dxa"/>
            <w:gridSpan w:val="2"/>
            <w:tcBorders>
              <w:left w:val="single" w:sz="4" w:space="0" w:color="auto"/>
            </w:tcBorders>
            <w:shd w:val="clear" w:color="auto" w:fill="B3B3B3"/>
          </w:tcPr>
          <w:p w14:paraId="5324FE85" w14:textId="77777777" w:rsidR="006D4C72" w:rsidRPr="006351F9" w:rsidRDefault="00EA3734">
            <w:pPr>
              <w:pStyle w:val="CRCoverPage"/>
              <w:spacing w:after="0"/>
              <w:ind w:left="100"/>
              <w:rPr>
                <w:noProof/>
              </w:rPr>
            </w:pPr>
            <w:r w:rsidRPr="006351F9">
              <w:rPr>
                <w:noProof/>
              </w:rPr>
              <w:t>F</w:t>
            </w:r>
          </w:p>
        </w:tc>
        <w:tc>
          <w:tcPr>
            <w:tcW w:w="2836" w:type="dxa"/>
            <w:tcBorders>
              <w:left w:val="nil"/>
            </w:tcBorders>
          </w:tcPr>
          <w:p w14:paraId="4D450829" w14:textId="77777777" w:rsidR="006D4C72" w:rsidRDefault="006D4C72">
            <w:pPr>
              <w:pStyle w:val="CRCoverPage"/>
              <w:spacing w:after="0"/>
              <w:rPr>
                <w:noProof/>
              </w:rPr>
            </w:pPr>
          </w:p>
        </w:tc>
        <w:tc>
          <w:tcPr>
            <w:tcW w:w="2410" w:type="dxa"/>
            <w:gridSpan w:val="2"/>
            <w:tcBorders>
              <w:left w:val="nil"/>
            </w:tcBorders>
          </w:tcPr>
          <w:p w14:paraId="6C56F08C" w14:textId="77777777" w:rsidR="006D4C72" w:rsidRDefault="006D4C72">
            <w:pPr>
              <w:pStyle w:val="CRCoverPage"/>
              <w:spacing w:after="0"/>
              <w:jc w:val="right"/>
              <w:rPr>
                <w:b/>
                <w:i/>
                <w:noProof/>
              </w:rPr>
            </w:pPr>
            <w:r>
              <w:rPr>
                <w:b/>
                <w:i/>
                <w:noProof/>
              </w:rPr>
              <w:t xml:space="preserve"> </w:t>
            </w:r>
          </w:p>
        </w:tc>
        <w:tc>
          <w:tcPr>
            <w:tcW w:w="2128" w:type="dxa"/>
            <w:tcBorders>
              <w:right w:val="single" w:sz="4" w:space="0" w:color="auto"/>
            </w:tcBorders>
            <w:shd w:val="clear" w:color="008000" w:fill="auto"/>
          </w:tcPr>
          <w:p w14:paraId="5E571B07" w14:textId="77777777" w:rsidR="006D4C72" w:rsidRDefault="006D4C72">
            <w:pPr>
              <w:pStyle w:val="CRCoverPage"/>
              <w:spacing w:after="0"/>
              <w:ind w:left="100"/>
              <w:rPr>
                <w:noProof/>
              </w:rPr>
            </w:pPr>
          </w:p>
        </w:tc>
      </w:tr>
      <w:tr w:rsidR="006D4C72" w14:paraId="39B0DEA9" w14:textId="77777777">
        <w:tc>
          <w:tcPr>
            <w:tcW w:w="1835" w:type="dxa"/>
            <w:tcBorders>
              <w:left w:val="single" w:sz="4" w:space="0" w:color="auto"/>
              <w:bottom w:val="single" w:sz="4" w:space="0" w:color="auto"/>
            </w:tcBorders>
          </w:tcPr>
          <w:p w14:paraId="052687B6" w14:textId="77777777" w:rsidR="006D4C72" w:rsidRDefault="006D4C72">
            <w:pPr>
              <w:pStyle w:val="CRCoverPage"/>
              <w:spacing w:after="0"/>
              <w:rPr>
                <w:b/>
                <w:i/>
                <w:noProof/>
              </w:rPr>
            </w:pPr>
          </w:p>
        </w:tc>
        <w:tc>
          <w:tcPr>
            <w:tcW w:w="4678" w:type="dxa"/>
            <w:gridSpan w:val="4"/>
            <w:tcBorders>
              <w:bottom w:val="single" w:sz="4" w:space="0" w:color="auto"/>
            </w:tcBorders>
          </w:tcPr>
          <w:p w14:paraId="3230F16A" w14:textId="77777777" w:rsidR="006D4C72" w:rsidRDefault="006D4C72" w:rsidP="00492B31">
            <w:pPr>
              <w:pStyle w:val="CRCoverPage"/>
              <w:spacing w:after="0"/>
              <w:ind w:left="383" w:hanging="383"/>
              <w:rPr>
                <w:noProof/>
              </w:rPr>
            </w:pPr>
            <w:r>
              <w:rPr>
                <w:i/>
                <w:noProof/>
                <w:sz w:val="18"/>
              </w:rPr>
              <w:t xml:space="preserve">Use </w:t>
            </w:r>
            <w:r>
              <w:rPr>
                <w:i/>
                <w:noProof/>
                <w:sz w:val="18"/>
                <w:u w:val="single"/>
              </w:rPr>
              <w:t>one</w:t>
            </w:r>
            <w:r>
              <w:rPr>
                <w:i/>
                <w:noProof/>
                <w:sz w:val="18"/>
              </w:rPr>
              <w:t xml:space="preserve"> of the following categories:</w:t>
            </w:r>
            <w:r>
              <w:rPr>
                <w:b/>
                <w:i/>
                <w:noProof/>
                <w:sz w:val="18"/>
              </w:rPr>
              <w:br/>
              <w:t>C</w:t>
            </w:r>
            <w:r>
              <w:rPr>
                <w:i/>
                <w:noProof/>
                <w:sz w:val="18"/>
              </w:rPr>
              <w:t xml:space="preserve">  (correction)</w:t>
            </w:r>
            <w:r>
              <w:rPr>
                <w:i/>
                <w:noProof/>
                <w:sz w:val="18"/>
              </w:rPr>
              <w:br/>
            </w:r>
            <w:r w:rsidRPr="001A372D">
              <w:rPr>
                <w:b/>
                <w:i/>
                <w:noProof/>
                <w:sz w:val="18"/>
              </w:rPr>
              <w:t xml:space="preserve">F </w:t>
            </w:r>
            <w:r>
              <w:rPr>
                <w:i/>
                <w:noProof/>
                <w:sz w:val="18"/>
              </w:rPr>
              <w:t xml:space="preserve"> (functional modification of feature)</w:t>
            </w:r>
            <w:r>
              <w:rPr>
                <w:i/>
                <w:noProof/>
                <w:sz w:val="18"/>
              </w:rPr>
              <w:br/>
            </w:r>
            <w:r>
              <w:rPr>
                <w:b/>
                <w:i/>
                <w:noProof/>
                <w:sz w:val="18"/>
              </w:rPr>
              <w:t>E</w:t>
            </w:r>
            <w:r>
              <w:rPr>
                <w:i/>
                <w:noProof/>
                <w:sz w:val="18"/>
              </w:rPr>
              <w:t xml:space="preserve">  (editorial modification)</w:t>
            </w:r>
          </w:p>
        </w:tc>
        <w:tc>
          <w:tcPr>
            <w:tcW w:w="3128" w:type="dxa"/>
            <w:gridSpan w:val="2"/>
            <w:tcBorders>
              <w:bottom w:val="single" w:sz="4" w:space="0" w:color="auto"/>
              <w:right w:val="single" w:sz="4" w:space="0" w:color="auto"/>
            </w:tcBorders>
          </w:tcPr>
          <w:p w14:paraId="1AAA2E00" w14:textId="77777777" w:rsidR="006D4C72" w:rsidRDefault="006D4C72">
            <w:pPr>
              <w:pStyle w:val="CRCoverPage"/>
              <w:tabs>
                <w:tab w:val="left" w:pos="950"/>
              </w:tabs>
              <w:spacing w:after="0"/>
              <w:ind w:left="241" w:hanging="241"/>
              <w:rPr>
                <w:i/>
                <w:noProof/>
                <w:sz w:val="18"/>
              </w:rPr>
            </w:pPr>
          </w:p>
          <w:p w14:paraId="0DB37C36" w14:textId="77777777" w:rsidR="006D4C72" w:rsidRDefault="006D4C72">
            <w:pPr>
              <w:pStyle w:val="CRCoverPage"/>
              <w:tabs>
                <w:tab w:val="left" w:pos="950"/>
              </w:tabs>
              <w:spacing w:after="0"/>
              <w:ind w:left="241" w:hanging="241"/>
              <w:rPr>
                <w:i/>
                <w:noProof/>
              </w:rPr>
            </w:pPr>
          </w:p>
        </w:tc>
      </w:tr>
      <w:tr w:rsidR="006D4C72" w14:paraId="548FD38C" w14:textId="77777777" w:rsidTr="00E3443C">
        <w:trPr>
          <w:cantSplit/>
          <w:trHeight w:val="188"/>
        </w:trPr>
        <w:tc>
          <w:tcPr>
            <w:tcW w:w="2267" w:type="dxa"/>
            <w:gridSpan w:val="3"/>
            <w:tcBorders>
              <w:bottom w:val="nil"/>
              <w:right w:val="single" w:sz="4" w:space="0" w:color="auto"/>
            </w:tcBorders>
          </w:tcPr>
          <w:p w14:paraId="515AD854" w14:textId="77777777" w:rsidR="006D4C72" w:rsidRDefault="006D4C72">
            <w:pPr>
              <w:pStyle w:val="CRCoverPage"/>
              <w:rPr>
                <w:noProof/>
              </w:rPr>
            </w:pPr>
            <w:r>
              <w:rPr>
                <w:b/>
                <w:i/>
                <w:noProof/>
              </w:rPr>
              <w:t>Summary and Reason for change:</w:t>
            </w:r>
            <w:r>
              <w:rPr>
                <w:b/>
                <w:i/>
                <w:noProof/>
              </w:rPr>
              <w:tab/>
            </w:r>
            <w:commentRangeStart w:id="9"/>
            <w:r>
              <w:rPr>
                <w:noProof/>
              </w:rPr>
              <w:sym w:font="Wingdings" w:char="F07A"/>
            </w:r>
            <w:commentRangeEnd w:id="9"/>
            <w:r>
              <w:rPr>
                <w:rStyle w:val="CommentReference"/>
                <w:rFonts w:ascii="Times New Roman" w:hAnsi="Times New Roman"/>
                <w:noProof/>
                <w:vanish/>
                <w:sz w:val="2"/>
              </w:rPr>
              <w:commentReference w:id="9"/>
            </w:r>
          </w:p>
        </w:tc>
        <w:tc>
          <w:tcPr>
            <w:tcW w:w="7374" w:type="dxa"/>
            <w:gridSpan w:val="4"/>
            <w:tcBorders>
              <w:left w:val="single" w:sz="4" w:space="0" w:color="auto"/>
              <w:bottom w:val="single" w:sz="4" w:space="0" w:color="auto"/>
            </w:tcBorders>
            <w:shd w:val="clear" w:color="auto" w:fill="B3B3B3"/>
          </w:tcPr>
          <w:p w14:paraId="2529EDAD" w14:textId="468D15C1" w:rsidR="00430133" w:rsidRPr="00CA17E4" w:rsidRDefault="00CF169F" w:rsidP="00B037D9">
            <w:pPr>
              <w:pStyle w:val="CRCoverPage"/>
              <w:ind w:left="100"/>
              <w:rPr>
                <w:noProof/>
              </w:rPr>
            </w:pPr>
            <w:r>
              <w:rPr>
                <w:noProof/>
              </w:rPr>
              <w:t xml:space="preserve">Add </w:t>
            </w:r>
            <w:r w:rsidR="00B037D9">
              <w:rPr>
                <w:noProof/>
              </w:rPr>
              <w:t xml:space="preserve">Dynamic Links (Dynlink) </w:t>
            </w:r>
            <w:r w:rsidR="00643A4B">
              <w:rPr>
                <w:noProof/>
              </w:rPr>
              <w:t>and embedded client specification for rules, alerts, scenes, and push pattern support</w:t>
            </w:r>
          </w:p>
        </w:tc>
      </w:tr>
      <w:tr w:rsidR="006D4C72" w14:paraId="7EB11BC5" w14:textId="77777777" w:rsidTr="00E3443C">
        <w:trPr>
          <w:trHeight w:val="178"/>
        </w:trPr>
        <w:tc>
          <w:tcPr>
            <w:tcW w:w="9641" w:type="dxa"/>
            <w:gridSpan w:val="7"/>
            <w:tcBorders>
              <w:top w:val="single" w:sz="4" w:space="0" w:color="auto"/>
              <w:left w:val="single" w:sz="4" w:space="0" w:color="auto"/>
              <w:bottom w:val="nil"/>
            </w:tcBorders>
          </w:tcPr>
          <w:p w14:paraId="2CB38990" w14:textId="77777777" w:rsidR="006D4C72" w:rsidRDefault="006D4C72">
            <w:pPr>
              <w:pStyle w:val="CRCoverPage"/>
              <w:spacing w:after="0"/>
              <w:rPr>
                <w:noProof/>
              </w:rPr>
            </w:pPr>
          </w:p>
        </w:tc>
      </w:tr>
      <w:tr w:rsidR="006D4C72" w14:paraId="37C2B3EA" w14:textId="77777777" w:rsidTr="00E3443C">
        <w:tc>
          <w:tcPr>
            <w:tcW w:w="2267" w:type="dxa"/>
            <w:gridSpan w:val="3"/>
            <w:tcBorders>
              <w:top w:val="single" w:sz="4" w:space="0" w:color="auto"/>
              <w:left w:val="single" w:sz="4" w:space="0" w:color="auto"/>
              <w:right w:val="single" w:sz="4" w:space="0" w:color="auto"/>
            </w:tcBorders>
          </w:tcPr>
          <w:p w14:paraId="6B835930" w14:textId="77777777" w:rsidR="006D4C72" w:rsidRDefault="006D4C72">
            <w:pPr>
              <w:pStyle w:val="CRCoverPage"/>
              <w:tabs>
                <w:tab w:val="right" w:pos="2184"/>
              </w:tabs>
              <w:spacing w:after="0"/>
              <w:rPr>
                <w:b/>
                <w:i/>
                <w:noProof/>
              </w:rPr>
            </w:pPr>
            <w:r>
              <w:rPr>
                <w:b/>
                <w:i/>
                <w:noProof/>
              </w:rPr>
              <w:t>Location of changes:</w:t>
            </w:r>
            <w:r>
              <w:rPr>
                <w:b/>
                <w:i/>
                <w:noProof/>
              </w:rPr>
              <w:tab/>
            </w:r>
            <w:commentRangeStart w:id="10"/>
            <w:r>
              <w:rPr>
                <w:noProof/>
              </w:rPr>
              <w:sym w:font="Wingdings" w:char="F07A"/>
            </w:r>
            <w:commentRangeEnd w:id="10"/>
            <w:r>
              <w:rPr>
                <w:rStyle w:val="CommentReference"/>
                <w:rFonts w:ascii="Times New Roman" w:hAnsi="Times New Roman"/>
                <w:noProof/>
                <w:vanish/>
                <w:sz w:val="2"/>
              </w:rPr>
              <w:commentReference w:id="10"/>
            </w:r>
          </w:p>
        </w:tc>
        <w:tc>
          <w:tcPr>
            <w:tcW w:w="7374" w:type="dxa"/>
            <w:gridSpan w:val="4"/>
            <w:tcBorders>
              <w:left w:val="single" w:sz="4" w:space="0" w:color="auto"/>
              <w:bottom w:val="single" w:sz="4" w:space="0" w:color="auto"/>
            </w:tcBorders>
            <w:shd w:val="clear" w:color="auto" w:fill="B3B3B3"/>
          </w:tcPr>
          <w:p w14:paraId="290173C2" w14:textId="1020CB27" w:rsidR="006D4C72" w:rsidRDefault="00E35B13" w:rsidP="00CA17E4">
            <w:pPr>
              <w:pStyle w:val="CRCoverPage"/>
              <w:spacing w:after="0"/>
              <w:ind w:left="100"/>
              <w:rPr>
                <w:noProof/>
              </w:rPr>
            </w:pPr>
            <w:r>
              <w:rPr>
                <w:noProof/>
              </w:rPr>
              <w:t>(new section)</w:t>
            </w:r>
          </w:p>
        </w:tc>
      </w:tr>
      <w:tr w:rsidR="006D4C72" w14:paraId="2CB87399" w14:textId="77777777" w:rsidTr="00E3443C">
        <w:trPr>
          <w:cantSplit/>
          <w:trHeight w:val="142"/>
        </w:trPr>
        <w:tc>
          <w:tcPr>
            <w:tcW w:w="9641" w:type="dxa"/>
            <w:gridSpan w:val="7"/>
            <w:tcBorders>
              <w:top w:val="single" w:sz="4" w:space="0" w:color="auto"/>
              <w:left w:val="single" w:sz="4" w:space="0" w:color="auto"/>
              <w:bottom w:val="nil"/>
              <w:right w:val="single" w:sz="4" w:space="0" w:color="auto"/>
            </w:tcBorders>
          </w:tcPr>
          <w:p w14:paraId="437CFB10" w14:textId="77777777" w:rsidR="006D4C72" w:rsidRDefault="006D4C72">
            <w:pPr>
              <w:pStyle w:val="CRCoverPage"/>
              <w:spacing w:after="0"/>
              <w:rPr>
                <w:noProof/>
              </w:rPr>
            </w:pPr>
          </w:p>
        </w:tc>
      </w:tr>
      <w:tr w:rsidR="006D4C72" w14:paraId="2D8B8A3F" w14:textId="77777777" w:rsidTr="00E3443C">
        <w:trPr>
          <w:cantSplit/>
          <w:trHeight w:val="329"/>
        </w:trPr>
        <w:tc>
          <w:tcPr>
            <w:tcW w:w="2267" w:type="dxa"/>
            <w:gridSpan w:val="3"/>
            <w:tcBorders>
              <w:left w:val="single" w:sz="4" w:space="0" w:color="auto"/>
              <w:bottom w:val="single" w:sz="4" w:space="0" w:color="auto"/>
            </w:tcBorders>
          </w:tcPr>
          <w:p w14:paraId="3B3785CE" w14:textId="77777777" w:rsidR="006D4C72" w:rsidRDefault="006D4C72">
            <w:pPr>
              <w:pStyle w:val="CRCoverPage"/>
              <w:tabs>
                <w:tab w:val="right" w:pos="2184"/>
              </w:tabs>
              <w:spacing w:after="0"/>
              <w:rPr>
                <w:b/>
                <w:i/>
                <w:noProof/>
              </w:rPr>
            </w:pPr>
            <w:r>
              <w:rPr>
                <w:b/>
                <w:i/>
                <w:noProof/>
              </w:rPr>
              <w:t>Other comments:</w:t>
            </w:r>
            <w:r>
              <w:rPr>
                <w:b/>
                <w:i/>
                <w:noProof/>
              </w:rPr>
              <w:tab/>
            </w:r>
            <w:commentRangeStart w:id="11"/>
            <w:r>
              <w:rPr>
                <w:noProof/>
              </w:rPr>
              <w:sym w:font="Wingdings" w:char="F07A"/>
            </w:r>
            <w:commentRangeEnd w:id="11"/>
            <w:r>
              <w:rPr>
                <w:rStyle w:val="CommentReference"/>
                <w:rFonts w:ascii="Times New Roman" w:hAnsi="Times New Roman"/>
                <w:noProof/>
                <w:vanish/>
                <w:sz w:val="2"/>
              </w:rPr>
              <w:commentReference w:id="11"/>
            </w:r>
          </w:p>
        </w:tc>
        <w:tc>
          <w:tcPr>
            <w:tcW w:w="7374" w:type="dxa"/>
            <w:gridSpan w:val="4"/>
            <w:tcBorders>
              <w:left w:val="single" w:sz="4" w:space="0" w:color="auto"/>
              <w:bottom w:val="single" w:sz="4" w:space="0" w:color="auto"/>
            </w:tcBorders>
            <w:shd w:val="clear" w:color="auto" w:fill="B3B3B3"/>
          </w:tcPr>
          <w:p w14:paraId="5C1505C7" w14:textId="77777777" w:rsidR="006D4C72" w:rsidRDefault="006D4C72">
            <w:pPr>
              <w:pStyle w:val="CRCoverPage"/>
              <w:ind w:left="100"/>
              <w:rPr>
                <w:noProof/>
              </w:rPr>
            </w:pPr>
          </w:p>
        </w:tc>
      </w:tr>
    </w:tbl>
    <w:p w14:paraId="5D435C64" w14:textId="77777777" w:rsidR="006D4C72" w:rsidRDefault="006D4C72">
      <w:pPr>
        <w:pStyle w:val="CRCoverPage"/>
        <w:ind w:left="284" w:hanging="284"/>
        <w:rPr>
          <w:noProof/>
          <w:sz w:val="18"/>
        </w:rPr>
      </w:pPr>
      <w:r>
        <w:rPr>
          <w:noProof/>
          <w:sz w:val="18"/>
        </w:rPr>
        <w:t xml:space="preserve"> </w:t>
      </w:r>
    </w:p>
    <w:p w14:paraId="7C3C496F" w14:textId="77777777" w:rsidR="006D4C72" w:rsidRDefault="006D4C72" w:rsidP="00072338">
      <w:pPr>
        <w:autoSpaceDE w:val="0"/>
        <w:autoSpaceDN w:val="0"/>
        <w:adjustRightInd w:val="0"/>
        <w:spacing w:after="60"/>
        <w:rPr>
          <w:b/>
          <w:bCs/>
          <w:color w:val="FF0000"/>
        </w:rPr>
      </w:pPr>
      <w:r>
        <w:rPr>
          <w:b/>
          <w:bCs/>
          <w:color w:val="FF0000"/>
        </w:rPr>
        <w:t>How to propose a technical solution to the Issue submitted using this form (we are using the MS Word revision marks feature (also known as track changes) to designate the modified text in a Change Request. Please use revision marks as instructed below):</w:t>
      </w:r>
    </w:p>
    <w:p w14:paraId="2FDA10C0" w14:textId="77777777" w:rsidR="006D4C72" w:rsidRDefault="006D4C72" w:rsidP="00072338">
      <w:pPr>
        <w:autoSpaceDE w:val="0"/>
        <w:autoSpaceDN w:val="0"/>
        <w:adjustRightInd w:val="0"/>
        <w:spacing w:after="60"/>
        <w:rPr>
          <w:b/>
          <w:bCs/>
          <w:color w:val="FF0000"/>
        </w:rPr>
      </w:pPr>
    </w:p>
    <w:p w14:paraId="5BC15F1A" w14:textId="77777777" w:rsidR="006D4C72" w:rsidRDefault="006D4C72" w:rsidP="00072338">
      <w:pPr>
        <w:autoSpaceDE w:val="0"/>
        <w:autoSpaceDN w:val="0"/>
        <w:adjustRightInd w:val="0"/>
        <w:spacing w:after="60"/>
        <w:rPr>
          <w:sz w:val="18"/>
          <w:szCs w:val="18"/>
        </w:rPr>
      </w:pPr>
      <w:r>
        <w:rPr>
          <w:sz w:val="18"/>
          <w:szCs w:val="18"/>
        </w:rPr>
        <w:t xml:space="preserve">Once the above Issue Report is filled out: </w:t>
      </w:r>
    </w:p>
    <w:p w14:paraId="246A61FB"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With “revision marks” disabled, copy the clause(s) from the </w:t>
      </w:r>
      <w:r w:rsidR="00927B4B">
        <w:rPr>
          <w:sz w:val="18"/>
          <w:szCs w:val="18"/>
        </w:rPr>
        <w:t xml:space="preserve">Word version of the </w:t>
      </w:r>
      <w:r>
        <w:rPr>
          <w:sz w:val="18"/>
          <w:szCs w:val="18"/>
        </w:rPr>
        <w:t xml:space="preserve">target specification subject to the Change Request into the following pages. </w:t>
      </w:r>
    </w:p>
    <w:p w14:paraId="203DA57D"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Then with “revision marks” enabled, make the changes to the clause(s). </w:t>
      </w:r>
    </w:p>
    <w:p w14:paraId="780274F0"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If the CR adds or modifies references or includes new </w:t>
      </w:r>
      <w:r w:rsidR="00334BE0">
        <w:rPr>
          <w:sz w:val="18"/>
          <w:szCs w:val="18"/>
        </w:rPr>
        <w:t>specification text</w:t>
      </w:r>
      <w:r>
        <w:rPr>
          <w:sz w:val="18"/>
          <w:szCs w:val="18"/>
        </w:rPr>
        <w:t>, include all references in the CR and use bookmarks to create the references.</w:t>
      </w:r>
    </w:p>
    <w:p w14:paraId="114D14CD"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Do not denote new </w:t>
      </w:r>
      <w:r w:rsidR="00E343AF">
        <w:rPr>
          <w:sz w:val="18"/>
          <w:szCs w:val="18"/>
        </w:rPr>
        <w:t>specification text</w:t>
      </w:r>
      <w:r>
        <w:rPr>
          <w:sz w:val="18"/>
          <w:szCs w:val="18"/>
        </w:rPr>
        <w:t>, clauses, acronyms, references, etc. with revision marks. Instead, highlight (as appropriate) with a com</w:t>
      </w:r>
      <w:r w:rsidR="00494797">
        <w:rPr>
          <w:sz w:val="18"/>
          <w:szCs w:val="18"/>
        </w:rPr>
        <w:t>ment with an instruction; e.g.,</w:t>
      </w:r>
      <w:r>
        <w:rPr>
          <w:sz w:val="18"/>
          <w:szCs w:val="18"/>
        </w:rPr>
        <w:t xml:space="preserve"> “Editor: New </w:t>
      </w:r>
      <w:r w:rsidR="00E343AF">
        <w:rPr>
          <w:sz w:val="18"/>
          <w:szCs w:val="18"/>
        </w:rPr>
        <w:t>text</w:t>
      </w:r>
      <w:r>
        <w:rPr>
          <w:sz w:val="18"/>
          <w:szCs w:val="18"/>
        </w:rPr>
        <w:t xml:space="preserve"> to be inserted after Clause </w:t>
      </w:r>
      <w:proofErr w:type="spellStart"/>
      <w:r>
        <w:rPr>
          <w:sz w:val="18"/>
          <w:szCs w:val="18"/>
        </w:rPr>
        <w:t>x.y.z</w:t>
      </w:r>
      <w:proofErr w:type="spellEnd"/>
      <w:r>
        <w:rPr>
          <w:sz w:val="18"/>
          <w:szCs w:val="18"/>
        </w:rPr>
        <w:t>”</w:t>
      </w:r>
      <w:r w:rsidR="00494797">
        <w:rPr>
          <w:sz w:val="18"/>
          <w:szCs w:val="18"/>
        </w:rPr>
        <w:t>.</w:t>
      </w:r>
    </w:p>
    <w:p w14:paraId="5523A874" w14:textId="77777777" w:rsidR="00927B4B" w:rsidRDefault="00494797" w:rsidP="00C643CE">
      <w:pPr>
        <w:numPr>
          <w:ilvl w:val="0"/>
          <w:numId w:val="2"/>
        </w:numPr>
        <w:autoSpaceDE w:val="0"/>
        <w:autoSpaceDN w:val="0"/>
        <w:adjustRightInd w:val="0"/>
        <w:spacing w:after="60"/>
        <w:ind w:left="720"/>
        <w:rPr>
          <w:sz w:val="18"/>
          <w:szCs w:val="18"/>
        </w:rPr>
      </w:pPr>
      <w:r>
        <w:rPr>
          <w:sz w:val="18"/>
          <w:szCs w:val="18"/>
        </w:rPr>
        <w:t>Do not</w:t>
      </w:r>
      <w:r w:rsidR="00927B4B">
        <w:rPr>
          <w:sz w:val="18"/>
          <w:szCs w:val="18"/>
        </w:rPr>
        <w:t xml:space="preserve"> try to force auto header numbering to work. When you copy in a headi</w:t>
      </w:r>
      <w:r>
        <w:rPr>
          <w:sz w:val="18"/>
          <w:szCs w:val="18"/>
        </w:rPr>
        <w:t xml:space="preserve">ng, delete the auto-number and </w:t>
      </w:r>
      <w:r w:rsidR="00927B4B">
        <w:rPr>
          <w:sz w:val="18"/>
          <w:szCs w:val="18"/>
        </w:rPr>
        <w:t>manually type in the correct number.</w:t>
      </w:r>
    </w:p>
    <w:p w14:paraId="54025BE2" w14:textId="77777777" w:rsidR="006D4C72" w:rsidRDefault="006D4C72">
      <w:pPr>
        <w:autoSpaceDE w:val="0"/>
        <w:autoSpaceDN w:val="0"/>
        <w:adjustRightInd w:val="0"/>
        <w:spacing w:after="120"/>
        <w:rPr>
          <w:sz w:val="18"/>
          <w:szCs w:val="18"/>
        </w:rPr>
      </w:pPr>
      <w:r>
        <w:rPr>
          <w:sz w:val="18"/>
          <w:szCs w:val="18"/>
        </w:rPr>
        <w:t>Note: if you are just submitting and issue and not submitting a technical solution, filling the second (and subsequent) page(s) is optional.</w:t>
      </w:r>
    </w:p>
    <w:p w14:paraId="798BBC99" w14:textId="77777777" w:rsidR="006D4C72" w:rsidRDefault="00445E03" w:rsidP="00D17C3B">
      <w:pPr>
        <w:rPr>
          <w:color w:val="FF0000"/>
          <w:sz w:val="36"/>
          <w:szCs w:val="28"/>
        </w:rPr>
      </w:pPr>
      <w:r>
        <w:br w:type="page"/>
      </w:r>
      <w:r w:rsidR="006D4C72">
        <w:rPr>
          <w:color w:val="FF0000"/>
          <w:sz w:val="36"/>
          <w:szCs w:val="28"/>
        </w:rPr>
        <w:lastRenderedPageBreak/>
        <w:t>******    Paste the Change Request content here     ******</w:t>
      </w:r>
    </w:p>
    <w:p w14:paraId="00CF2F13" w14:textId="77777777" w:rsidR="005348BF" w:rsidRDefault="005348BF" w:rsidP="007D66AC">
      <w:pPr>
        <w:spacing w:after="60" w:line="276" w:lineRule="auto"/>
        <w:jc w:val="left"/>
        <w:rPr>
          <w:rFonts w:ascii="Calibri" w:eastAsia="MS Mincho" w:hAnsi="Calibri" w:cs="Times New Roman"/>
          <w:spacing w:val="0"/>
          <w:sz w:val="22"/>
          <w:szCs w:val="22"/>
          <w:lang w:val="en-US" w:eastAsia="en-US"/>
        </w:rPr>
      </w:pPr>
    </w:p>
    <w:p w14:paraId="0F61ED72" w14:textId="68847570" w:rsidR="004C1C78" w:rsidRPr="00F6387C" w:rsidRDefault="00DA5BF8" w:rsidP="00F6387C">
      <w:pPr>
        <w:spacing w:after="60" w:line="276" w:lineRule="auto"/>
        <w:jc w:val="left"/>
        <w:rPr>
          <w:rFonts w:ascii="Calibri" w:eastAsia="MS Mincho" w:hAnsi="Calibri" w:cs="Times New Roman"/>
          <w:color w:val="FF0000"/>
          <w:spacing w:val="0"/>
          <w:sz w:val="24"/>
          <w:szCs w:val="22"/>
          <w:lang w:val="en-US" w:eastAsia="en-US"/>
        </w:rPr>
      </w:pPr>
      <w:r w:rsidRPr="00DA5BF8">
        <w:rPr>
          <w:rFonts w:ascii="Calibri" w:eastAsia="MS Mincho" w:hAnsi="Calibri" w:cs="Times New Roman"/>
          <w:color w:val="FF0000"/>
          <w:spacing w:val="0"/>
          <w:sz w:val="24"/>
          <w:szCs w:val="22"/>
          <w:lang w:val="en-US" w:eastAsia="en-US"/>
        </w:rPr>
        <w:t>***** First Change</w:t>
      </w:r>
    </w:p>
    <w:p w14:paraId="50D34FC8" w14:textId="77777777" w:rsidR="00BE79FE" w:rsidRDefault="00BE79FE" w:rsidP="004C1C78">
      <w:pPr>
        <w:rPr>
          <w:lang w:val="en-US"/>
        </w:rPr>
      </w:pPr>
    </w:p>
    <w:p w14:paraId="24800BAE" w14:textId="34137ED4" w:rsidR="00BE79FE" w:rsidRDefault="007209FF" w:rsidP="00BE79FE">
      <w:pPr>
        <w:rPr>
          <w:b/>
          <w:lang w:val="en-US"/>
        </w:rPr>
      </w:pPr>
      <w:r>
        <w:rPr>
          <w:b/>
          <w:lang w:val="en-US"/>
        </w:rPr>
        <w:t>11.10</w:t>
      </w:r>
      <w:r w:rsidR="00BE79FE">
        <w:rPr>
          <w:b/>
          <w:lang w:val="en-US"/>
        </w:rPr>
        <w:tab/>
      </w:r>
      <w:r>
        <w:rPr>
          <w:b/>
          <w:lang w:val="en-US"/>
        </w:rPr>
        <w:t>Dynamic Links (</w:t>
      </w:r>
      <w:proofErr w:type="spellStart"/>
      <w:r>
        <w:rPr>
          <w:b/>
          <w:lang w:val="en-US"/>
        </w:rPr>
        <w:t>Dynlink</w:t>
      </w:r>
      <w:proofErr w:type="spellEnd"/>
      <w:r>
        <w:rPr>
          <w:b/>
          <w:lang w:val="en-US"/>
        </w:rPr>
        <w:t>)</w:t>
      </w:r>
    </w:p>
    <w:p w14:paraId="31BC10B9" w14:textId="17937B14" w:rsidR="00F6387C" w:rsidRDefault="00F6387C" w:rsidP="00F6387C">
      <w:pPr>
        <w:outlineLvl w:val="0"/>
        <w:rPr>
          <w:b/>
          <w:lang w:val="en-US"/>
        </w:rPr>
      </w:pPr>
      <w:r>
        <w:rPr>
          <w:b/>
          <w:lang w:val="en-US"/>
        </w:rPr>
        <w:t>11.</w:t>
      </w:r>
      <w:r w:rsidR="008B339E">
        <w:rPr>
          <w:b/>
          <w:lang w:val="en-US"/>
        </w:rPr>
        <w:t>10</w:t>
      </w:r>
      <w:r>
        <w:rPr>
          <w:b/>
          <w:lang w:val="en-US"/>
        </w:rPr>
        <w:t>.1</w:t>
      </w:r>
      <w:r>
        <w:rPr>
          <w:b/>
          <w:lang w:val="en-US"/>
        </w:rPr>
        <w:tab/>
      </w:r>
      <w:r w:rsidRPr="006A34A9">
        <w:rPr>
          <w:b/>
          <w:lang w:val="en-US"/>
        </w:rPr>
        <w:t>Overview</w:t>
      </w:r>
    </w:p>
    <w:p w14:paraId="482B1A8C" w14:textId="77777777" w:rsidR="00DE59E4" w:rsidRDefault="00DE59E4" w:rsidP="00F6387C">
      <w:pPr>
        <w:outlineLvl w:val="0"/>
        <w:rPr>
          <w:b/>
          <w:lang w:val="en-US"/>
        </w:rPr>
      </w:pPr>
    </w:p>
    <w:p w14:paraId="5B92F0CB" w14:textId="28B218B8" w:rsidR="00F6387C" w:rsidRDefault="00DC4080" w:rsidP="00F6387C">
      <w:pPr>
        <w:outlineLvl w:val="0"/>
        <w:rPr>
          <w:lang w:val="en-US"/>
        </w:rPr>
      </w:pPr>
      <w:r>
        <w:rPr>
          <w:lang w:val="en-US"/>
        </w:rPr>
        <w:t xml:space="preserve">Dynamic Links are </w:t>
      </w:r>
      <w:r w:rsidR="00F0675A">
        <w:rPr>
          <w:lang w:val="en-US"/>
        </w:rPr>
        <w:t>OCF Links which define a data transfer relationship between two Resource instances.</w:t>
      </w:r>
      <w:r w:rsidR="009F3017">
        <w:rPr>
          <w:lang w:val="en-US"/>
        </w:rPr>
        <w:t xml:space="preserve"> One of the resource instances is located on the same device the Dynamic Link is stored on, and the other Resource instance may be on the same device or on some other device.</w:t>
      </w:r>
    </w:p>
    <w:p w14:paraId="3F09ED73" w14:textId="77777777" w:rsidR="004C345E" w:rsidRDefault="004C345E" w:rsidP="00F6387C">
      <w:pPr>
        <w:outlineLvl w:val="0"/>
        <w:rPr>
          <w:lang w:val="en-US"/>
        </w:rPr>
      </w:pPr>
    </w:p>
    <w:p w14:paraId="7AE71A28" w14:textId="0EE37861" w:rsidR="004C345E" w:rsidRDefault="004C345E" w:rsidP="00F6387C">
      <w:pPr>
        <w:outlineLvl w:val="0"/>
        <w:rPr>
          <w:lang w:val="en-US"/>
        </w:rPr>
      </w:pPr>
      <w:r>
        <w:rPr>
          <w:lang w:val="en-US"/>
        </w:rPr>
        <w:t xml:space="preserve">Dynamic Links are based on the IETF </w:t>
      </w:r>
      <w:proofErr w:type="spellStart"/>
      <w:r>
        <w:rPr>
          <w:lang w:val="en-US"/>
        </w:rPr>
        <w:t>CoRE</w:t>
      </w:r>
      <w:proofErr w:type="spellEnd"/>
      <w:r>
        <w:rPr>
          <w:lang w:val="en-US"/>
        </w:rPr>
        <w:t xml:space="preserve"> </w:t>
      </w:r>
      <w:proofErr w:type="spellStart"/>
      <w:r>
        <w:rPr>
          <w:lang w:val="en-US"/>
        </w:rPr>
        <w:t>Dynlink</w:t>
      </w:r>
      <w:proofErr w:type="spellEnd"/>
      <w:r>
        <w:rPr>
          <w:lang w:val="en-US"/>
        </w:rPr>
        <w:t xml:space="preserve"> draft [REF].</w:t>
      </w:r>
    </w:p>
    <w:p w14:paraId="38A63E88" w14:textId="77777777" w:rsidR="00DE59E4" w:rsidRDefault="00DE59E4" w:rsidP="00F6387C">
      <w:pPr>
        <w:outlineLvl w:val="0"/>
        <w:rPr>
          <w:lang w:val="en-US"/>
        </w:rPr>
      </w:pPr>
    </w:p>
    <w:p w14:paraId="5CB9C0CB" w14:textId="7E38FBC4" w:rsidR="00DE59E4" w:rsidRDefault="00DE59E4" w:rsidP="00F6387C">
      <w:pPr>
        <w:outlineLvl w:val="0"/>
        <w:rPr>
          <w:lang w:val="en-US"/>
        </w:rPr>
      </w:pPr>
      <w:r>
        <w:rPr>
          <w:lang w:val="en-US"/>
        </w:rPr>
        <w:t xml:space="preserve">A Dynamic link may be used to observe a local or remote resource, and apply notifications as updates to a local resource (Observe </w:t>
      </w:r>
      <w:proofErr w:type="spellStart"/>
      <w:r>
        <w:rPr>
          <w:lang w:val="en-US"/>
        </w:rPr>
        <w:t>Dynlink</w:t>
      </w:r>
      <w:proofErr w:type="spellEnd"/>
      <w:r>
        <w:rPr>
          <w:lang w:val="en-US"/>
        </w:rPr>
        <w:t xml:space="preserve">). A Dynamic Link may also be used to push updates </w:t>
      </w:r>
      <w:r w:rsidR="00551F83">
        <w:rPr>
          <w:lang w:val="en-US"/>
        </w:rPr>
        <w:t xml:space="preserve">which are </w:t>
      </w:r>
      <w:r>
        <w:rPr>
          <w:lang w:val="en-US"/>
        </w:rPr>
        <w:t>applied to a local resource</w:t>
      </w:r>
      <w:r w:rsidR="00551F83">
        <w:rPr>
          <w:lang w:val="en-US"/>
        </w:rPr>
        <w:t>,</w:t>
      </w:r>
      <w:r>
        <w:rPr>
          <w:lang w:val="en-US"/>
        </w:rPr>
        <w:t xml:space="preserve"> to a local or remote resource (Push </w:t>
      </w:r>
      <w:proofErr w:type="spellStart"/>
      <w:r>
        <w:rPr>
          <w:lang w:val="en-US"/>
        </w:rPr>
        <w:t>Dynlink</w:t>
      </w:r>
      <w:proofErr w:type="spellEnd"/>
      <w:r>
        <w:rPr>
          <w:lang w:val="en-US"/>
        </w:rPr>
        <w:t xml:space="preserve">). </w:t>
      </w:r>
    </w:p>
    <w:p w14:paraId="2965E256" w14:textId="77777777" w:rsidR="00F0675A" w:rsidRDefault="00F0675A" w:rsidP="00F6387C">
      <w:pPr>
        <w:outlineLvl w:val="0"/>
        <w:rPr>
          <w:lang w:val="en-US"/>
        </w:rPr>
      </w:pPr>
    </w:p>
    <w:p w14:paraId="7BFF1913" w14:textId="648E16D9" w:rsidR="00B05B8D" w:rsidRDefault="00B05B8D" w:rsidP="00F6387C">
      <w:pPr>
        <w:outlineLvl w:val="0"/>
        <w:rPr>
          <w:lang w:val="en-US"/>
        </w:rPr>
      </w:pPr>
      <w:r>
        <w:rPr>
          <w:lang w:val="en-US"/>
        </w:rPr>
        <w:t xml:space="preserve">Two resource types are defined, </w:t>
      </w:r>
      <w:proofErr w:type="spellStart"/>
      <w:r>
        <w:rPr>
          <w:lang w:val="en-US"/>
        </w:rPr>
        <w:t>oic.</w:t>
      </w:r>
      <w:proofErr w:type="gramStart"/>
      <w:r>
        <w:rPr>
          <w:lang w:val="en-US"/>
        </w:rPr>
        <w:t>r.dynlink</w:t>
      </w:r>
      <w:proofErr w:type="spellEnd"/>
      <w:proofErr w:type="gramEnd"/>
      <w:r>
        <w:rPr>
          <w:lang w:val="en-US"/>
        </w:rPr>
        <w:t xml:space="preserve"> and </w:t>
      </w:r>
      <w:proofErr w:type="spellStart"/>
      <w:r>
        <w:rPr>
          <w:lang w:val="en-US"/>
        </w:rPr>
        <w:t>oic.r.dynlinkstatus</w:t>
      </w:r>
      <w:proofErr w:type="spellEnd"/>
      <w:r>
        <w:rPr>
          <w:lang w:val="en-US"/>
        </w:rPr>
        <w:t>.</w:t>
      </w:r>
    </w:p>
    <w:p w14:paraId="1C77D59D" w14:textId="77777777" w:rsidR="00B05B8D" w:rsidRDefault="00B05B8D" w:rsidP="00F6387C">
      <w:pPr>
        <w:outlineLvl w:val="0"/>
        <w:rPr>
          <w:lang w:val="en-US"/>
        </w:rPr>
      </w:pPr>
    </w:p>
    <w:p w14:paraId="38F61C04" w14:textId="53371CDE" w:rsidR="00F061C4" w:rsidRDefault="00F061C4" w:rsidP="00F061C4">
      <w:pPr>
        <w:outlineLvl w:val="0"/>
        <w:rPr>
          <w:lang w:val="en-US"/>
        </w:rPr>
      </w:pPr>
      <w:r>
        <w:rPr>
          <w:lang w:val="en-US"/>
        </w:rPr>
        <w:t xml:space="preserve">The </w:t>
      </w:r>
      <w:proofErr w:type="spellStart"/>
      <w:r>
        <w:rPr>
          <w:lang w:val="en-US"/>
        </w:rPr>
        <w:t>oic.</w:t>
      </w:r>
      <w:proofErr w:type="gramStart"/>
      <w:r>
        <w:rPr>
          <w:lang w:val="en-US"/>
        </w:rPr>
        <w:t>r.dynlink</w:t>
      </w:r>
      <w:proofErr w:type="spellEnd"/>
      <w:proofErr w:type="gramEnd"/>
      <w:r>
        <w:rPr>
          <w:lang w:val="en-US"/>
        </w:rPr>
        <w:t xml:space="preserve"> resource type defines a collection of Dynamic Links and their associated metadata which are used to </w:t>
      </w:r>
      <w:r w:rsidR="00E0061E">
        <w:rPr>
          <w:lang w:val="en-US"/>
        </w:rPr>
        <w:t xml:space="preserve">initiate and </w:t>
      </w:r>
      <w:r>
        <w:rPr>
          <w:lang w:val="en-US"/>
        </w:rPr>
        <w:t>maintain automatic data transfers, using the functionality of an embedded client.</w:t>
      </w:r>
    </w:p>
    <w:p w14:paraId="35271FA7" w14:textId="77777777" w:rsidR="00F061C4" w:rsidRDefault="00F061C4" w:rsidP="00F6387C">
      <w:pPr>
        <w:outlineLvl w:val="0"/>
        <w:rPr>
          <w:lang w:val="en-US"/>
        </w:rPr>
      </w:pPr>
    </w:p>
    <w:p w14:paraId="7EB8923C" w14:textId="06DD88C3" w:rsidR="00B05B8D" w:rsidRDefault="005A203C" w:rsidP="00F6387C">
      <w:pPr>
        <w:outlineLvl w:val="0"/>
        <w:rPr>
          <w:lang w:val="en-US"/>
        </w:rPr>
      </w:pPr>
      <w:r>
        <w:rPr>
          <w:lang w:val="en-US"/>
        </w:rPr>
        <w:t xml:space="preserve">Each Dynamic Link </w:t>
      </w:r>
      <w:r w:rsidR="00410BB7">
        <w:rPr>
          <w:lang w:val="en-US"/>
        </w:rPr>
        <w:t xml:space="preserve">in the collection </w:t>
      </w:r>
      <w:r>
        <w:rPr>
          <w:lang w:val="en-US"/>
        </w:rPr>
        <w:t xml:space="preserve">has an </w:t>
      </w:r>
      <w:r w:rsidR="00410BB7">
        <w:rPr>
          <w:lang w:val="en-US"/>
        </w:rPr>
        <w:t xml:space="preserve">associated </w:t>
      </w:r>
      <w:r>
        <w:rPr>
          <w:lang w:val="en-US"/>
        </w:rPr>
        <w:t xml:space="preserve">instance of </w:t>
      </w:r>
      <w:proofErr w:type="spellStart"/>
      <w:r>
        <w:rPr>
          <w:lang w:val="en-US"/>
        </w:rPr>
        <w:t>oic.</w:t>
      </w:r>
      <w:proofErr w:type="gramStart"/>
      <w:r>
        <w:rPr>
          <w:lang w:val="en-US"/>
        </w:rPr>
        <w:t>r.dynlinkstatus</w:t>
      </w:r>
      <w:proofErr w:type="spellEnd"/>
      <w:proofErr w:type="gramEnd"/>
      <w:r w:rsidR="00410BB7">
        <w:rPr>
          <w:lang w:val="en-US"/>
        </w:rPr>
        <w:t>, also</w:t>
      </w:r>
      <w:r>
        <w:rPr>
          <w:lang w:val="en-US"/>
        </w:rPr>
        <w:t xml:space="preserve"> in the collection</w:t>
      </w:r>
      <w:r w:rsidR="00410BB7">
        <w:rPr>
          <w:lang w:val="en-US"/>
        </w:rPr>
        <w:t>,</w:t>
      </w:r>
      <w:r>
        <w:rPr>
          <w:lang w:val="en-US"/>
        </w:rPr>
        <w:t xml:space="preserve"> </w:t>
      </w:r>
      <w:r w:rsidR="00410BB7">
        <w:rPr>
          <w:lang w:val="en-US"/>
        </w:rPr>
        <w:t>which</w:t>
      </w:r>
      <w:r>
        <w:rPr>
          <w:lang w:val="en-US"/>
        </w:rPr>
        <w:t xml:space="preserve"> exposes the configuration and state of the internal embedded client </w:t>
      </w:r>
      <w:r w:rsidR="00410BB7">
        <w:rPr>
          <w:lang w:val="en-US"/>
        </w:rPr>
        <w:t>for</w:t>
      </w:r>
      <w:r>
        <w:rPr>
          <w:lang w:val="en-US"/>
        </w:rPr>
        <w:t xml:space="preserve"> the </w:t>
      </w:r>
      <w:r w:rsidR="00410BB7">
        <w:rPr>
          <w:lang w:val="en-US"/>
        </w:rPr>
        <w:t xml:space="preserve">associated </w:t>
      </w:r>
      <w:r>
        <w:rPr>
          <w:lang w:val="en-US"/>
        </w:rPr>
        <w:t>Dynamic Link.</w:t>
      </w:r>
    </w:p>
    <w:p w14:paraId="3E20C0A1" w14:textId="77777777" w:rsidR="00F0675A" w:rsidRPr="006A34A9" w:rsidRDefault="00F0675A" w:rsidP="00F6387C">
      <w:pPr>
        <w:outlineLvl w:val="0"/>
        <w:rPr>
          <w:b/>
          <w:lang w:val="en-US"/>
        </w:rPr>
      </w:pPr>
    </w:p>
    <w:p w14:paraId="317A9915" w14:textId="77777777" w:rsidR="005A203C" w:rsidRDefault="005A203C" w:rsidP="005A203C">
      <w:pPr>
        <w:outlineLvl w:val="0"/>
        <w:rPr>
          <w:lang w:val="en-US"/>
        </w:rPr>
      </w:pPr>
      <w:r>
        <w:rPr>
          <w:lang w:val="en-US"/>
        </w:rPr>
        <w:t xml:space="preserve">The resource type </w:t>
      </w:r>
      <w:proofErr w:type="spellStart"/>
      <w:r>
        <w:rPr>
          <w:lang w:val="en-US"/>
        </w:rPr>
        <w:t>oic.</w:t>
      </w:r>
      <w:proofErr w:type="gramStart"/>
      <w:r>
        <w:rPr>
          <w:lang w:val="en-US"/>
        </w:rPr>
        <w:t>r.dynlink</w:t>
      </w:r>
      <w:proofErr w:type="spellEnd"/>
      <w:proofErr w:type="gramEnd"/>
      <w:r>
        <w:rPr>
          <w:lang w:val="en-US"/>
        </w:rPr>
        <w:t xml:space="preserve"> may be used to define a standalone resource as a container for one or more dynamic links, or it may be composed together with a resource instance of another type in order to add dynamic link functionality. </w:t>
      </w:r>
    </w:p>
    <w:p w14:paraId="516D235F" w14:textId="77777777" w:rsidR="005A203C" w:rsidRDefault="005A203C" w:rsidP="005A203C">
      <w:pPr>
        <w:outlineLvl w:val="0"/>
        <w:rPr>
          <w:lang w:val="en-US"/>
        </w:rPr>
      </w:pPr>
    </w:p>
    <w:p w14:paraId="6286F319" w14:textId="5D78086F" w:rsidR="008117EF" w:rsidRDefault="008117EF" w:rsidP="005A203C">
      <w:pPr>
        <w:outlineLvl w:val="0"/>
        <w:rPr>
          <w:lang w:val="en-US"/>
        </w:rPr>
      </w:pPr>
      <w:r>
        <w:rPr>
          <w:lang w:val="en-US"/>
        </w:rPr>
        <w:t xml:space="preserve">Dynamic Links are created using the </w:t>
      </w:r>
      <w:proofErr w:type="spellStart"/>
      <w:r>
        <w:rPr>
          <w:lang w:val="en-US"/>
        </w:rPr>
        <w:t>oic.</w:t>
      </w:r>
      <w:proofErr w:type="gramStart"/>
      <w:r>
        <w:rPr>
          <w:lang w:val="en-US"/>
        </w:rPr>
        <w:t>if.linkupdate</w:t>
      </w:r>
      <w:proofErr w:type="spellEnd"/>
      <w:proofErr w:type="gramEnd"/>
      <w:r>
        <w:rPr>
          <w:lang w:val="en-US"/>
        </w:rPr>
        <w:t xml:space="preserve"> interface </w:t>
      </w:r>
      <w:r w:rsidR="00142113">
        <w:rPr>
          <w:lang w:val="en-US"/>
        </w:rPr>
        <w:t xml:space="preserve">and a link payload that contains the </w:t>
      </w:r>
      <w:r w:rsidR="00B123E6">
        <w:rPr>
          <w:lang w:val="en-US"/>
        </w:rPr>
        <w:t xml:space="preserve">mandatory </w:t>
      </w:r>
      <w:r w:rsidR="00142113">
        <w:rPr>
          <w:lang w:val="en-US"/>
        </w:rPr>
        <w:t>parameters needed to define the link, described in section 11.</w:t>
      </w:r>
      <w:r w:rsidR="00D70141">
        <w:rPr>
          <w:lang w:val="en-US"/>
        </w:rPr>
        <w:t>1</w:t>
      </w:r>
      <w:r w:rsidR="00142113">
        <w:rPr>
          <w:lang w:val="en-US"/>
        </w:rPr>
        <w:t xml:space="preserve">0.2. When the Dynamic Link is created, the server automatically creates the corresponding instance of </w:t>
      </w:r>
      <w:proofErr w:type="spellStart"/>
      <w:r w:rsidR="00142113">
        <w:rPr>
          <w:lang w:val="en-US"/>
        </w:rPr>
        <w:t>oic.</w:t>
      </w:r>
      <w:proofErr w:type="gramStart"/>
      <w:r w:rsidR="00142113">
        <w:rPr>
          <w:lang w:val="en-US"/>
        </w:rPr>
        <w:t>r.linkstatus</w:t>
      </w:r>
      <w:proofErr w:type="spellEnd"/>
      <w:proofErr w:type="gramEnd"/>
      <w:r w:rsidR="00B123E6">
        <w:rPr>
          <w:lang w:val="en-US"/>
        </w:rPr>
        <w:t>,</w:t>
      </w:r>
      <w:r w:rsidR="00142113">
        <w:rPr>
          <w:lang w:val="en-US"/>
        </w:rPr>
        <w:t xml:space="preserve"> initializes the state of the link</w:t>
      </w:r>
      <w:r w:rsidR="00B123E6">
        <w:rPr>
          <w:lang w:val="en-US"/>
        </w:rPr>
        <w:t>, and configures the embedded client to process the link</w:t>
      </w:r>
      <w:r w:rsidR="00142113">
        <w:rPr>
          <w:lang w:val="en-US"/>
        </w:rPr>
        <w:t>.</w:t>
      </w:r>
    </w:p>
    <w:p w14:paraId="2B6348B7" w14:textId="77777777" w:rsidR="00142113" w:rsidRDefault="00142113" w:rsidP="005A203C">
      <w:pPr>
        <w:outlineLvl w:val="0"/>
        <w:rPr>
          <w:lang w:val="en-US"/>
        </w:rPr>
      </w:pPr>
    </w:p>
    <w:p w14:paraId="050F75EF" w14:textId="68C9E089" w:rsidR="00142113" w:rsidRDefault="00142113" w:rsidP="005A203C">
      <w:pPr>
        <w:outlineLvl w:val="0"/>
        <w:rPr>
          <w:lang w:val="en-US"/>
        </w:rPr>
      </w:pPr>
      <w:r>
        <w:rPr>
          <w:lang w:val="en-US"/>
        </w:rPr>
        <w:t>A newly created Dynamic Link becomes act</w:t>
      </w:r>
      <w:r w:rsidR="00EC0D62">
        <w:rPr>
          <w:lang w:val="en-US"/>
        </w:rPr>
        <w:t>ive immediately upon creation. Creating a</w:t>
      </w:r>
      <w:r>
        <w:rPr>
          <w:lang w:val="en-US"/>
        </w:rPr>
        <w:t xml:space="preserve">n Observe </w:t>
      </w:r>
      <w:proofErr w:type="spellStart"/>
      <w:r>
        <w:rPr>
          <w:lang w:val="en-US"/>
        </w:rPr>
        <w:t>Dynlink</w:t>
      </w:r>
      <w:proofErr w:type="spellEnd"/>
      <w:r>
        <w:rPr>
          <w:lang w:val="en-US"/>
        </w:rPr>
        <w:t xml:space="preserve"> issues the Observe operation and updates the </w:t>
      </w:r>
      <w:proofErr w:type="spellStart"/>
      <w:r>
        <w:rPr>
          <w:lang w:val="en-US"/>
        </w:rPr>
        <w:t>linkstatus</w:t>
      </w:r>
      <w:proofErr w:type="spellEnd"/>
      <w:r>
        <w:rPr>
          <w:lang w:val="en-US"/>
        </w:rPr>
        <w:t xml:space="preserve"> resource accordingly</w:t>
      </w:r>
      <w:r w:rsidR="00EC0D62">
        <w:rPr>
          <w:lang w:val="en-US"/>
        </w:rPr>
        <w:t xml:space="preserve"> upon receipt of the first response</w:t>
      </w:r>
      <w:r>
        <w:rPr>
          <w:lang w:val="en-US"/>
        </w:rPr>
        <w:t>.</w:t>
      </w:r>
      <w:r w:rsidR="00EC0D62">
        <w:rPr>
          <w:lang w:val="en-US"/>
        </w:rPr>
        <w:t xml:space="preserve"> Creating a</w:t>
      </w:r>
      <w:r>
        <w:rPr>
          <w:lang w:val="en-US"/>
        </w:rPr>
        <w:t xml:space="preserve"> Push </w:t>
      </w:r>
      <w:proofErr w:type="spellStart"/>
      <w:r>
        <w:rPr>
          <w:lang w:val="en-US"/>
        </w:rPr>
        <w:t>Dynlink</w:t>
      </w:r>
      <w:proofErr w:type="spellEnd"/>
      <w:r>
        <w:rPr>
          <w:lang w:val="en-US"/>
        </w:rPr>
        <w:t xml:space="preserve"> </w:t>
      </w:r>
      <w:r w:rsidR="00EC0D62">
        <w:rPr>
          <w:lang w:val="en-US"/>
        </w:rPr>
        <w:t>will prepare the embedded clie</w:t>
      </w:r>
      <w:r w:rsidR="00BB13CF">
        <w:rPr>
          <w:lang w:val="en-US"/>
        </w:rPr>
        <w:t>nt to issue a p</w:t>
      </w:r>
      <w:r w:rsidR="00EC0D62">
        <w:rPr>
          <w:lang w:val="en-US"/>
        </w:rPr>
        <w:t>ush operation upon the next update</w:t>
      </w:r>
      <w:r w:rsidR="00BB13CF">
        <w:rPr>
          <w:lang w:val="en-US"/>
        </w:rPr>
        <w:t>, and all subsequent updates,</w:t>
      </w:r>
      <w:r w:rsidR="00EC0D62">
        <w:rPr>
          <w:lang w:val="en-US"/>
        </w:rPr>
        <w:t xml:space="preserve"> of the local resource.</w:t>
      </w:r>
    </w:p>
    <w:p w14:paraId="23B7D0D2" w14:textId="77777777" w:rsidR="00BB13CF" w:rsidRDefault="00BB13CF" w:rsidP="005A203C">
      <w:pPr>
        <w:outlineLvl w:val="0"/>
        <w:rPr>
          <w:lang w:val="en-US"/>
        </w:rPr>
      </w:pPr>
    </w:p>
    <w:p w14:paraId="5DD2D517" w14:textId="7C45B429" w:rsidR="00BB13CF" w:rsidRDefault="00BB13CF" w:rsidP="005A203C">
      <w:pPr>
        <w:outlineLvl w:val="0"/>
        <w:rPr>
          <w:lang w:val="en-US"/>
        </w:rPr>
      </w:pPr>
      <w:r>
        <w:rPr>
          <w:lang w:val="en-US"/>
        </w:rPr>
        <w:t xml:space="preserve">Conditional Notification parameters are respected when present at the source of the data transfer, for both Observe </w:t>
      </w:r>
      <w:proofErr w:type="spellStart"/>
      <w:r>
        <w:rPr>
          <w:lang w:val="en-US"/>
        </w:rPr>
        <w:t>Dynlinks</w:t>
      </w:r>
      <w:proofErr w:type="spellEnd"/>
      <w:r>
        <w:rPr>
          <w:lang w:val="en-US"/>
        </w:rPr>
        <w:t xml:space="preserve"> and Push </w:t>
      </w:r>
      <w:proofErr w:type="spellStart"/>
      <w:r>
        <w:rPr>
          <w:lang w:val="en-US"/>
        </w:rPr>
        <w:t>Dynlinks</w:t>
      </w:r>
      <w:proofErr w:type="spellEnd"/>
      <w:r>
        <w:rPr>
          <w:lang w:val="en-US"/>
        </w:rPr>
        <w:t>.</w:t>
      </w:r>
    </w:p>
    <w:p w14:paraId="474F89FA" w14:textId="77777777" w:rsidR="005A203C" w:rsidRDefault="005A203C" w:rsidP="005A203C">
      <w:pPr>
        <w:outlineLvl w:val="0"/>
        <w:rPr>
          <w:lang w:val="en-US"/>
        </w:rPr>
      </w:pPr>
    </w:p>
    <w:p w14:paraId="5ACE3979" w14:textId="7136616A" w:rsidR="005413D8" w:rsidRDefault="005413D8" w:rsidP="005413D8">
      <w:pPr>
        <w:outlineLvl w:val="0"/>
        <w:rPr>
          <w:b/>
          <w:lang w:val="en-US"/>
        </w:rPr>
      </w:pPr>
      <w:r>
        <w:rPr>
          <w:b/>
          <w:lang w:val="en-US"/>
        </w:rPr>
        <w:t>11.</w:t>
      </w:r>
      <w:r w:rsidR="008B339E">
        <w:rPr>
          <w:b/>
          <w:lang w:val="en-US"/>
        </w:rPr>
        <w:t>10</w:t>
      </w:r>
      <w:r>
        <w:rPr>
          <w:b/>
          <w:lang w:val="en-US"/>
        </w:rPr>
        <w:t>.2</w:t>
      </w:r>
      <w:r>
        <w:rPr>
          <w:b/>
          <w:lang w:val="en-US"/>
        </w:rPr>
        <w:tab/>
      </w:r>
      <w:r w:rsidR="007209FF">
        <w:rPr>
          <w:b/>
          <w:lang w:val="en-US"/>
        </w:rPr>
        <w:t>Dynamic Link Structure</w:t>
      </w:r>
    </w:p>
    <w:p w14:paraId="280B9638" w14:textId="77777777" w:rsidR="00BA515D" w:rsidRDefault="00BA515D" w:rsidP="00571750">
      <w:pPr>
        <w:outlineLvl w:val="0"/>
        <w:rPr>
          <w:lang w:val="en-US"/>
        </w:rPr>
      </w:pPr>
    </w:p>
    <w:p w14:paraId="1B49EB0A" w14:textId="259EC95F" w:rsidR="00BB13CF" w:rsidRDefault="00BB13CF" w:rsidP="00571750">
      <w:pPr>
        <w:outlineLvl w:val="0"/>
        <w:rPr>
          <w:lang w:val="en-US"/>
        </w:rPr>
      </w:pPr>
      <w:r>
        <w:rPr>
          <w:lang w:val="en-US"/>
        </w:rPr>
        <w:t xml:space="preserve">A Dynamic Link has parameters as shown in table </w:t>
      </w:r>
      <w:r w:rsidR="00A71BFA">
        <w:rPr>
          <w:lang w:val="en-US"/>
        </w:rPr>
        <w:t>34</w:t>
      </w:r>
      <w:r>
        <w:rPr>
          <w:lang w:val="en-US"/>
        </w:rPr>
        <w:t>. The target URI of the link, in the "</w:t>
      </w:r>
      <w:proofErr w:type="spellStart"/>
      <w:r>
        <w:rPr>
          <w:lang w:val="en-US"/>
        </w:rPr>
        <w:t>href</w:t>
      </w:r>
      <w:proofErr w:type="spellEnd"/>
      <w:r>
        <w:rPr>
          <w:lang w:val="en-US"/>
        </w:rPr>
        <w:t xml:space="preserve">" parameter is always the source of the data transfer, and the context of the link, in the "anchor" parameter, is always the destination of the data transfer, for both Observe </w:t>
      </w:r>
      <w:proofErr w:type="spellStart"/>
      <w:r>
        <w:rPr>
          <w:lang w:val="en-US"/>
        </w:rPr>
        <w:t>Dynlinks</w:t>
      </w:r>
      <w:proofErr w:type="spellEnd"/>
      <w:r>
        <w:rPr>
          <w:lang w:val="en-US"/>
        </w:rPr>
        <w:t xml:space="preserve"> and </w:t>
      </w:r>
      <w:r w:rsidR="007E679A">
        <w:rPr>
          <w:lang w:val="en-US"/>
        </w:rPr>
        <w:t xml:space="preserve">Push </w:t>
      </w:r>
      <w:proofErr w:type="spellStart"/>
      <w:r w:rsidR="007E679A">
        <w:rPr>
          <w:lang w:val="en-US"/>
        </w:rPr>
        <w:t>Dynlinks</w:t>
      </w:r>
      <w:proofErr w:type="spellEnd"/>
      <w:r w:rsidR="007E679A">
        <w:rPr>
          <w:lang w:val="en-US"/>
        </w:rPr>
        <w:t>.</w:t>
      </w:r>
    </w:p>
    <w:p w14:paraId="5F8EB789" w14:textId="77777777" w:rsidR="00BA515D" w:rsidRDefault="00BA515D" w:rsidP="00571750">
      <w:pPr>
        <w:outlineLvl w:val="0"/>
        <w:rPr>
          <w:lang w:val="en-US"/>
        </w:rPr>
      </w:pPr>
    </w:p>
    <w:p w14:paraId="0123F0C5" w14:textId="2221FEBF" w:rsidR="00BA515D" w:rsidRDefault="00BA515D" w:rsidP="00571750">
      <w:pPr>
        <w:outlineLvl w:val="0"/>
        <w:rPr>
          <w:lang w:val="en-US"/>
        </w:rPr>
      </w:pPr>
      <w:r>
        <w:rPr>
          <w:lang w:val="en-US"/>
        </w:rPr>
        <w:t xml:space="preserve">A Dynamic Link is indicated by the link relation value </w:t>
      </w:r>
      <w:proofErr w:type="spellStart"/>
      <w:r>
        <w:rPr>
          <w:lang w:val="en-US"/>
        </w:rPr>
        <w:t>rel</w:t>
      </w:r>
      <w:proofErr w:type="spellEnd"/>
      <w:r>
        <w:rPr>
          <w:lang w:val="en-US"/>
        </w:rPr>
        <w:t>=</w:t>
      </w:r>
      <w:proofErr w:type="spellStart"/>
      <w:r>
        <w:rPr>
          <w:lang w:val="en-US"/>
        </w:rPr>
        <w:t>boundto</w:t>
      </w:r>
      <w:proofErr w:type="spellEnd"/>
      <w:r>
        <w:rPr>
          <w:lang w:val="en-US"/>
        </w:rPr>
        <w:t xml:space="preserve">. </w:t>
      </w:r>
    </w:p>
    <w:p w14:paraId="7A9B87EF" w14:textId="77777777" w:rsidR="00BA515D" w:rsidRDefault="00BA515D" w:rsidP="00571750">
      <w:pPr>
        <w:outlineLvl w:val="0"/>
        <w:rPr>
          <w:lang w:val="en-US"/>
        </w:rPr>
      </w:pPr>
    </w:p>
    <w:p w14:paraId="3BC3F2CC" w14:textId="2F13F9F4" w:rsidR="002C4F30" w:rsidRDefault="00BA515D" w:rsidP="00571750">
      <w:pPr>
        <w:outlineLvl w:val="0"/>
        <w:rPr>
          <w:lang w:val="en-US"/>
        </w:rPr>
      </w:pPr>
      <w:r>
        <w:rPr>
          <w:lang w:val="en-US"/>
        </w:rPr>
        <w:t xml:space="preserve">Observe </w:t>
      </w:r>
      <w:proofErr w:type="spellStart"/>
      <w:r>
        <w:rPr>
          <w:lang w:val="en-US"/>
        </w:rPr>
        <w:t>Dynlink</w:t>
      </w:r>
      <w:r w:rsidR="006934E6">
        <w:rPr>
          <w:lang w:val="en-US"/>
        </w:rPr>
        <w:t>s</w:t>
      </w:r>
      <w:proofErr w:type="spellEnd"/>
      <w:r w:rsidR="006934E6">
        <w:rPr>
          <w:lang w:val="en-US"/>
        </w:rPr>
        <w:t xml:space="preserve"> are indicated by a link</w:t>
      </w:r>
      <w:r>
        <w:rPr>
          <w:lang w:val="en-US"/>
        </w:rPr>
        <w:t xml:space="preserve"> attribute value bind=obs. </w:t>
      </w:r>
    </w:p>
    <w:p w14:paraId="651903E2" w14:textId="77777777" w:rsidR="002C4F30" w:rsidRDefault="002C4F30" w:rsidP="00571750">
      <w:pPr>
        <w:outlineLvl w:val="0"/>
        <w:rPr>
          <w:lang w:val="en-US"/>
        </w:rPr>
      </w:pPr>
    </w:p>
    <w:p w14:paraId="1DB55078" w14:textId="5A74C512" w:rsidR="00DC1D38" w:rsidRDefault="00DC1D38" w:rsidP="00DC1D38">
      <w:pPr>
        <w:outlineLvl w:val="0"/>
        <w:rPr>
          <w:lang w:val="en-US"/>
        </w:rPr>
      </w:pPr>
      <w:r>
        <w:rPr>
          <w:lang w:val="en-US"/>
        </w:rPr>
        <w:lastRenderedPageBreak/>
        <w:t xml:space="preserve">The </w:t>
      </w:r>
      <w:r w:rsidR="00C45DC0">
        <w:rPr>
          <w:lang w:val="en-US"/>
        </w:rPr>
        <w:t xml:space="preserve">Observe </w:t>
      </w:r>
      <w:r>
        <w:rPr>
          <w:lang w:val="en-US"/>
        </w:rPr>
        <w:t xml:space="preserve">Dynamic Link </w:t>
      </w:r>
      <w:r w:rsidR="00C45DC0">
        <w:rPr>
          <w:lang w:val="en-US"/>
        </w:rPr>
        <w:t xml:space="preserve">example </w:t>
      </w:r>
      <w:r>
        <w:rPr>
          <w:lang w:val="en-US"/>
        </w:rPr>
        <w:t xml:space="preserve">in </w:t>
      </w:r>
      <w:r w:rsidR="00C45DC0">
        <w:rPr>
          <w:lang w:val="en-US"/>
        </w:rPr>
        <w:t>Figure</w:t>
      </w:r>
      <w:r>
        <w:rPr>
          <w:lang w:val="en-US"/>
        </w:rPr>
        <w:t xml:space="preserve"> </w:t>
      </w:r>
      <w:r w:rsidR="007A3B62">
        <w:rPr>
          <w:lang w:val="en-US"/>
        </w:rPr>
        <w:t>38</w:t>
      </w:r>
      <w:r>
        <w:rPr>
          <w:lang w:val="en-US"/>
        </w:rPr>
        <w:t xml:space="preserve"> specifies that the remote resource at the URI </w:t>
      </w:r>
      <w:r w:rsidRPr="00DC5996">
        <w:rPr>
          <w:lang w:val="en-US"/>
        </w:rPr>
        <w:t>"</w:t>
      </w:r>
      <w:r w:rsidRPr="0074083B">
        <w:rPr>
          <w:b/>
          <w:lang w:val="en-US"/>
        </w:rPr>
        <w:t>ocf://850faa5d-ccaf-4293-9452-f4fcab2e2c39/sensors/temperature</w:t>
      </w:r>
      <w:r w:rsidRPr="00DC5996">
        <w:rPr>
          <w:lang w:val="en-US"/>
        </w:rPr>
        <w:t>"</w:t>
      </w:r>
      <w:r>
        <w:rPr>
          <w:lang w:val="en-US"/>
        </w:rPr>
        <w:t xml:space="preserve"> is to be observed using </w:t>
      </w:r>
      <w:proofErr w:type="spellStart"/>
      <w:r w:rsidRPr="00DC5996">
        <w:rPr>
          <w:b/>
          <w:lang w:val="en-US"/>
        </w:rPr>
        <w:t>oic.</w:t>
      </w:r>
      <w:proofErr w:type="gramStart"/>
      <w:r w:rsidRPr="00DC5996">
        <w:rPr>
          <w:b/>
          <w:lang w:val="en-US"/>
        </w:rPr>
        <w:t>if.s</w:t>
      </w:r>
      <w:proofErr w:type="spellEnd"/>
      <w:proofErr w:type="gramEnd"/>
      <w:r>
        <w:rPr>
          <w:lang w:val="en-US"/>
        </w:rPr>
        <w:t xml:space="preserve"> and </w:t>
      </w:r>
      <w:proofErr w:type="spellStart"/>
      <w:r w:rsidRPr="00DC5996">
        <w:rPr>
          <w:b/>
          <w:lang w:val="en-US"/>
        </w:rPr>
        <w:t>oic.r.temperature</w:t>
      </w:r>
      <w:proofErr w:type="spellEnd"/>
      <w:r>
        <w:rPr>
          <w:lang w:val="en-US"/>
        </w:rPr>
        <w:t xml:space="preserve">, and that notifications are to be applied to the resource at the relative referenced URI </w:t>
      </w:r>
      <w:r w:rsidRPr="00DC5996">
        <w:rPr>
          <w:lang w:val="en-US"/>
        </w:rPr>
        <w:t>"</w:t>
      </w:r>
      <w:proofErr w:type="spellStart"/>
      <w:r w:rsidRPr="0074083B">
        <w:rPr>
          <w:b/>
          <w:lang w:val="en-US"/>
        </w:rPr>
        <w:t>temperatureinput</w:t>
      </w:r>
      <w:proofErr w:type="spellEnd"/>
      <w:r w:rsidRPr="00DC5996">
        <w:rPr>
          <w:lang w:val="en-US"/>
        </w:rPr>
        <w:t>"</w:t>
      </w:r>
      <w:r>
        <w:rPr>
          <w:lang w:val="en-US"/>
        </w:rPr>
        <w:t xml:space="preserve">. </w:t>
      </w:r>
    </w:p>
    <w:p w14:paraId="7370EE38" w14:textId="4E6FC664" w:rsidR="00B7683F" w:rsidRPr="00F16E05" w:rsidRDefault="00B7683F" w:rsidP="00B7683F">
      <w:pPr>
        <w:outlineLvl w:val="0"/>
        <w:rPr>
          <w:lang w:val="en-US"/>
        </w:rPr>
      </w:pPr>
      <w:r>
        <w:rPr>
          <w:lang w:val="en-US"/>
        </w:rPr>
        <w:t xml:space="preserve">When a notification is received from an Observe </w:t>
      </w:r>
      <w:proofErr w:type="spellStart"/>
      <w:r>
        <w:rPr>
          <w:lang w:val="en-US"/>
        </w:rPr>
        <w:t>Dynlink</w:t>
      </w:r>
      <w:proofErr w:type="spellEnd"/>
      <w:r>
        <w:rPr>
          <w:lang w:val="en-US"/>
        </w:rPr>
        <w:t>, all of the resource properties in the received representation shall be applied to the destination resource.</w:t>
      </w:r>
    </w:p>
    <w:p w14:paraId="2E55694C" w14:textId="77777777" w:rsidR="00DC1D38" w:rsidRDefault="00DC1D38" w:rsidP="00571750">
      <w:pPr>
        <w:outlineLvl w:val="0"/>
        <w:rPr>
          <w:lang w:val="en-US"/>
        </w:rPr>
      </w:pPr>
    </w:p>
    <w:p w14:paraId="56DE3BDD" w14:textId="18546A35" w:rsidR="005D3D35" w:rsidRDefault="005D3D35" w:rsidP="005D3D35">
      <w:pPr>
        <w:jc w:val="center"/>
        <w:outlineLvl w:val="0"/>
        <w:rPr>
          <w:b/>
          <w:lang w:val="en-US"/>
        </w:rPr>
      </w:pPr>
      <w:r w:rsidRPr="00171CFC">
        <w:rPr>
          <w:b/>
          <w:lang w:val="en-US"/>
        </w:rPr>
        <w:t xml:space="preserve">Figure </w:t>
      </w:r>
      <w:r w:rsidR="00E43332">
        <w:rPr>
          <w:b/>
          <w:lang w:val="en-US"/>
        </w:rPr>
        <w:t>38</w:t>
      </w:r>
      <w:r w:rsidRPr="00171CFC">
        <w:rPr>
          <w:b/>
          <w:lang w:val="en-US"/>
        </w:rPr>
        <w:t xml:space="preserve">. Example </w:t>
      </w:r>
      <w:r>
        <w:rPr>
          <w:b/>
          <w:lang w:val="en-US"/>
        </w:rPr>
        <w:t xml:space="preserve">Observe </w:t>
      </w:r>
      <w:proofErr w:type="spellStart"/>
      <w:r>
        <w:rPr>
          <w:b/>
          <w:lang w:val="en-US"/>
        </w:rPr>
        <w:t>Dynlink</w:t>
      </w:r>
      <w:proofErr w:type="spellEnd"/>
    </w:p>
    <w:p w14:paraId="626BBFA8" w14:textId="77777777" w:rsidR="002C4F30" w:rsidRPr="00171CFC" w:rsidRDefault="002C4F30" w:rsidP="002C4F30">
      <w:pPr>
        <w:jc w:val="center"/>
        <w:outlineLvl w:val="0"/>
        <w:rPr>
          <w:b/>
          <w:lang w:val="en-US"/>
        </w:rPr>
      </w:pPr>
    </w:p>
    <w:tbl>
      <w:tblPr>
        <w:tblStyle w:val="TableGrid"/>
        <w:tblpPr w:leftFromText="180" w:rightFromText="180" w:vertAnchor="text" w:horzAnchor="page" w:tblpX="3070" w:tblpY="66"/>
        <w:tblW w:w="6197" w:type="dxa"/>
        <w:shd w:val="clear" w:color="auto" w:fill="F2F2F2" w:themeFill="background1" w:themeFillShade="F2"/>
        <w:tblLook w:val="04A0" w:firstRow="1" w:lastRow="0" w:firstColumn="1" w:lastColumn="0" w:noHBand="0" w:noVBand="1"/>
      </w:tblPr>
      <w:tblGrid>
        <w:gridCol w:w="6197"/>
      </w:tblGrid>
      <w:tr w:rsidR="005D3D35" w14:paraId="0879AAE8" w14:textId="77777777" w:rsidTr="005D3D35">
        <w:trPr>
          <w:cantSplit/>
          <w:trHeight w:val="1303"/>
        </w:trPr>
        <w:tc>
          <w:tcPr>
            <w:tcW w:w="6197" w:type="dxa"/>
            <w:shd w:val="clear" w:color="auto" w:fill="F2F2F2" w:themeFill="background1" w:themeFillShade="F2"/>
          </w:tcPr>
          <w:p w14:paraId="09FD6B94" w14:textId="4FE5839D" w:rsidR="005D3D35" w:rsidRPr="002C4F30" w:rsidRDefault="005D3D35" w:rsidP="005D3D35">
            <w:pPr>
              <w:jc w:val="left"/>
              <w:rPr>
                <w:rFonts w:ascii="Courier New" w:hAnsi="Courier New" w:cs="Courier New"/>
                <w:sz w:val="20"/>
                <w:szCs w:val="20"/>
              </w:rPr>
            </w:pPr>
            <w:r w:rsidRPr="002C4F30">
              <w:rPr>
                <w:rFonts w:ascii="Courier New" w:hAnsi="Courier New" w:cs="Courier New"/>
                <w:sz w:val="20"/>
                <w:szCs w:val="20"/>
              </w:rPr>
              <w:t>{</w:t>
            </w:r>
          </w:p>
          <w:p w14:paraId="5A14BE97" w14:textId="77777777" w:rsidR="005D3D35" w:rsidRDefault="005D3D35" w:rsidP="005D3D35">
            <w:pPr>
              <w:jc w:val="left"/>
              <w:rPr>
                <w:rFonts w:ascii="Courier New" w:hAnsi="Courier New" w:cs="Courier New"/>
                <w:sz w:val="20"/>
                <w:szCs w:val="20"/>
              </w:rPr>
            </w:pPr>
            <w:r w:rsidRPr="002C4F30">
              <w:rPr>
                <w:rFonts w:ascii="Courier New" w:hAnsi="Courier New" w:cs="Courier New"/>
                <w:sz w:val="20"/>
                <w:szCs w:val="20"/>
              </w:rPr>
              <w:t xml:space="preserve">  "</w:t>
            </w:r>
            <w:proofErr w:type="spellStart"/>
            <w:r w:rsidRPr="002C4F30">
              <w:rPr>
                <w:rFonts w:ascii="Courier New" w:hAnsi="Courier New" w:cs="Courier New"/>
                <w:sz w:val="20"/>
                <w:szCs w:val="20"/>
              </w:rPr>
              <w:t>href</w:t>
            </w:r>
            <w:proofErr w:type="spellEnd"/>
            <w:r w:rsidRPr="002C4F30">
              <w:rPr>
                <w:rFonts w:ascii="Courier New" w:hAnsi="Courier New" w:cs="Courier New"/>
                <w:sz w:val="20"/>
                <w:szCs w:val="20"/>
              </w:rPr>
              <w:t>": "ocf://850faa5d-ccaf-4293-9452-f4fcab2e2c39/sensors/temperature",</w:t>
            </w:r>
          </w:p>
          <w:p w14:paraId="1FE5609B" w14:textId="77777777" w:rsidR="00615A94" w:rsidRDefault="00615A94" w:rsidP="005D3D35">
            <w:pPr>
              <w:jc w:val="left"/>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oic.</w:t>
            </w:r>
            <w:proofErr w:type="gramStart"/>
            <w:r>
              <w:rPr>
                <w:rFonts w:ascii="Courier New" w:hAnsi="Courier New" w:cs="Courier New"/>
                <w:sz w:val="20"/>
                <w:szCs w:val="20"/>
              </w:rPr>
              <w:t>if.s</w:t>
            </w:r>
            <w:proofErr w:type="spellEnd"/>
            <w:proofErr w:type="gramEnd"/>
            <w:r>
              <w:rPr>
                <w:rFonts w:ascii="Courier New" w:hAnsi="Courier New" w:cs="Courier New"/>
                <w:sz w:val="20"/>
                <w:szCs w:val="20"/>
              </w:rPr>
              <w:t>",</w:t>
            </w:r>
          </w:p>
          <w:p w14:paraId="3DB7D14E" w14:textId="32F6F58D" w:rsidR="00615A94" w:rsidRPr="002C4F30" w:rsidRDefault="00615A94" w:rsidP="005D3D35">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rt</w:t>
            </w:r>
            <w:proofErr w:type="spellEnd"/>
            <w:r>
              <w:rPr>
                <w:rFonts w:ascii="Courier New" w:hAnsi="Courier New" w:cs="Courier New"/>
                <w:sz w:val="20"/>
                <w:szCs w:val="20"/>
              </w:rPr>
              <w:t>": "</w:t>
            </w:r>
            <w:proofErr w:type="spellStart"/>
            <w:r>
              <w:rPr>
                <w:rFonts w:ascii="Courier New" w:hAnsi="Courier New" w:cs="Courier New"/>
                <w:sz w:val="20"/>
                <w:szCs w:val="20"/>
              </w:rPr>
              <w:t>oic.</w:t>
            </w:r>
            <w:proofErr w:type="gramStart"/>
            <w:r>
              <w:rPr>
                <w:rFonts w:ascii="Courier New" w:hAnsi="Courier New" w:cs="Courier New"/>
                <w:sz w:val="20"/>
                <w:szCs w:val="20"/>
              </w:rPr>
              <w:t>r.temperature</w:t>
            </w:r>
            <w:proofErr w:type="spellEnd"/>
            <w:proofErr w:type="gramEnd"/>
            <w:r>
              <w:rPr>
                <w:rFonts w:ascii="Courier New" w:hAnsi="Courier New" w:cs="Courier New"/>
                <w:sz w:val="20"/>
                <w:szCs w:val="20"/>
              </w:rPr>
              <w:t>",</w:t>
            </w:r>
          </w:p>
          <w:p w14:paraId="68E09F0A" w14:textId="77777777" w:rsidR="005D3D35" w:rsidRPr="002C4F30" w:rsidRDefault="005D3D35" w:rsidP="005D3D35">
            <w:pPr>
              <w:jc w:val="left"/>
              <w:rPr>
                <w:rFonts w:ascii="Courier New" w:hAnsi="Courier New" w:cs="Courier New"/>
                <w:sz w:val="20"/>
                <w:szCs w:val="20"/>
              </w:rPr>
            </w:pPr>
            <w:r w:rsidRPr="002C4F30">
              <w:rPr>
                <w:rFonts w:ascii="Courier New" w:hAnsi="Courier New" w:cs="Courier New"/>
                <w:sz w:val="20"/>
                <w:szCs w:val="20"/>
              </w:rPr>
              <w:t xml:space="preserve">  "</w:t>
            </w:r>
            <w:proofErr w:type="spellStart"/>
            <w:r w:rsidRPr="002C4F30">
              <w:rPr>
                <w:rFonts w:ascii="Courier New" w:hAnsi="Courier New" w:cs="Courier New"/>
                <w:sz w:val="20"/>
                <w:szCs w:val="20"/>
              </w:rPr>
              <w:t>rel</w:t>
            </w:r>
            <w:proofErr w:type="spellEnd"/>
            <w:r w:rsidRPr="002C4F30">
              <w:rPr>
                <w:rFonts w:ascii="Courier New" w:hAnsi="Courier New" w:cs="Courier New"/>
                <w:sz w:val="20"/>
                <w:szCs w:val="20"/>
              </w:rPr>
              <w:t>": "</w:t>
            </w:r>
            <w:proofErr w:type="spellStart"/>
            <w:r w:rsidRPr="002C4F30">
              <w:rPr>
                <w:rFonts w:ascii="Courier New" w:hAnsi="Courier New" w:cs="Courier New"/>
                <w:sz w:val="20"/>
                <w:szCs w:val="20"/>
              </w:rPr>
              <w:t>boundto</w:t>
            </w:r>
            <w:proofErr w:type="spellEnd"/>
            <w:r w:rsidRPr="002C4F30">
              <w:rPr>
                <w:rFonts w:ascii="Courier New" w:hAnsi="Courier New" w:cs="Courier New"/>
                <w:sz w:val="20"/>
                <w:szCs w:val="20"/>
              </w:rPr>
              <w:t>",</w:t>
            </w:r>
          </w:p>
          <w:p w14:paraId="0C4229F6" w14:textId="77777777" w:rsidR="005D3D35" w:rsidRDefault="005D3D35" w:rsidP="005D3D35">
            <w:pPr>
              <w:jc w:val="left"/>
              <w:rPr>
                <w:rFonts w:ascii="Courier New" w:hAnsi="Courier New" w:cs="Courier New"/>
                <w:sz w:val="20"/>
                <w:szCs w:val="20"/>
              </w:rPr>
            </w:pPr>
            <w:r w:rsidRPr="002C4F30">
              <w:rPr>
                <w:rFonts w:ascii="Courier New" w:hAnsi="Courier New" w:cs="Courier New"/>
                <w:sz w:val="20"/>
                <w:szCs w:val="20"/>
              </w:rPr>
              <w:t xml:space="preserve">  "anchor": "</w:t>
            </w:r>
            <w:proofErr w:type="spellStart"/>
            <w:r>
              <w:rPr>
                <w:rFonts w:ascii="Courier New" w:hAnsi="Courier New" w:cs="Courier New"/>
                <w:sz w:val="20"/>
                <w:szCs w:val="20"/>
              </w:rPr>
              <w:t>temperatureinput</w:t>
            </w:r>
            <w:proofErr w:type="spellEnd"/>
            <w:r>
              <w:rPr>
                <w:rFonts w:ascii="Courier New" w:hAnsi="Courier New" w:cs="Courier New"/>
                <w:sz w:val="20"/>
                <w:szCs w:val="20"/>
              </w:rPr>
              <w:t>",</w:t>
            </w:r>
          </w:p>
          <w:p w14:paraId="61508859" w14:textId="77777777" w:rsidR="005D3D35" w:rsidRDefault="005D3D35" w:rsidP="005D3D35">
            <w:pPr>
              <w:jc w:val="left"/>
              <w:rPr>
                <w:rFonts w:ascii="Courier New" w:hAnsi="Courier New" w:cs="Courier New"/>
                <w:sz w:val="20"/>
                <w:szCs w:val="20"/>
              </w:rPr>
            </w:pPr>
            <w:r>
              <w:rPr>
                <w:rFonts w:ascii="Courier New" w:hAnsi="Courier New" w:cs="Courier New"/>
                <w:sz w:val="20"/>
                <w:szCs w:val="20"/>
              </w:rPr>
              <w:t xml:space="preserve">  "bind": "</w:t>
            </w:r>
            <w:proofErr w:type="spellStart"/>
            <w:r>
              <w:rPr>
                <w:rFonts w:ascii="Courier New" w:hAnsi="Courier New" w:cs="Courier New"/>
                <w:sz w:val="20"/>
                <w:szCs w:val="20"/>
              </w:rPr>
              <w:t>obs</w:t>
            </w:r>
            <w:proofErr w:type="spellEnd"/>
            <w:r>
              <w:rPr>
                <w:rFonts w:ascii="Courier New" w:hAnsi="Courier New" w:cs="Courier New"/>
                <w:sz w:val="20"/>
                <w:szCs w:val="20"/>
              </w:rPr>
              <w:t>",</w:t>
            </w:r>
          </w:p>
          <w:p w14:paraId="698BB132" w14:textId="77777777" w:rsidR="005D3D35" w:rsidRDefault="005D3D35" w:rsidP="005D3D35">
            <w:pPr>
              <w:jc w:val="left"/>
              <w:rPr>
                <w:rFonts w:ascii="Courier New" w:hAnsi="Courier New" w:cs="Courier New"/>
                <w:sz w:val="20"/>
                <w:szCs w:val="20"/>
              </w:rPr>
            </w:pPr>
            <w:r>
              <w:rPr>
                <w:rFonts w:ascii="Courier New" w:hAnsi="Courier New" w:cs="Courier New"/>
                <w:sz w:val="20"/>
                <w:szCs w:val="20"/>
              </w:rPr>
              <w:t xml:space="preserve">  "ins": "ca557af3"</w:t>
            </w:r>
          </w:p>
          <w:p w14:paraId="2F19B676" w14:textId="77777777" w:rsidR="005D3D35" w:rsidRPr="002C4F30" w:rsidRDefault="005D3D35" w:rsidP="005D3D35">
            <w:pPr>
              <w:jc w:val="left"/>
              <w:rPr>
                <w:rFonts w:ascii="Courier New" w:hAnsi="Courier New" w:cs="Courier New"/>
                <w:sz w:val="20"/>
                <w:szCs w:val="20"/>
              </w:rPr>
            </w:pPr>
            <w:r>
              <w:rPr>
                <w:rFonts w:ascii="Courier New" w:hAnsi="Courier New" w:cs="Courier New"/>
                <w:sz w:val="20"/>
                <w:szCs w:val="20"/>
              </w:rPr>
              <w:t>}</w:t>
            </w:r>
          </w:p>
        </w:tc>
      </w:tr>
    </w:tbl>
    <w:p w14:paraId="59CC3105" w14:textId="77777777" w:rsidR="00BB18C8" w:rsidRDefault="00BB18C8" w:rsidP="002C4F30">
      <w:pPr>
        <w:outlineLvl w:val="0"/>
        <w:rPr>
          <w:lang w:val="en-US"/>
        </w:rPr>
      </w:pPr>
    </w:p>
    <w:p w14:paraId="09817E09" w14:textId="77777777" w:rsidR="00BB18C8" w:rsidRDefault="00BB18C8" w:rsidP="002C4F30">
      <w:pPr>
        <w:outlineLvl w:val="0"/>
        <w:rPr>
          <w:lang w:val="en-US"/>
        </w:rPr>
      </w:pPr>
    </w:p>
    <w:p w14:paraId="47CCE45A" w14:textId="77777777" w:rsidR="00BB18C8" w:rsidRDefault="00BB18C8" w:rsidP="002C4F30">
      <w:pPr>
        <w:outlineLvl w:val="0"/>
        <w:rPr>
          <w:lang w:val="en-US"/>
        </w:rPr>
      </w:pPr>
    </w:p>
    <w:p w14:paraId="1A613CAB" w14:textId="77777777" w:rsidR="00BB18C8" w:rsidRDefault="00BB18C8" w:rsidP="002C4F30">
      <w:pPr>
        <w:outlineLvl w:val="0"/>
        <w:rPr>
          <w:lang w:val="en-US"/>
        </w:rPr>
      </w:pPr>
    </w:p>
    <w:p w14:paraId="1F613C26" w14:textId="77777777" w:rsidR="00BB18C8" w:rsidRDefault="00BB18C8" w:rsidP="002C4F30">
      <w:pPr>
        <w:outlineLvl w:val="0"/>
        <w:rPr>
          <w:lang w:val="en-US"/>
        </w:rPr>
      </w:pPr>
    </w:p>
    <w:p w14:paraId="704D30FA" w14:textId="77777777" w:rsidR="00BB18C8" w:rsidRDefault="00BB18C8" w:rsidP="002C4F30">
      <w:pPr>
        <w:outlineLvl w:val="0"/>
        <w:rPr>
          <w:lang w:val="en-US"/>
        </w:rPr>
      </w:pPr>
    </w:p>
    <w:p w14:paraId="5C5CE958" w14:textId="77777777" w:rsidR="00BB18C8" w:rsidRDefault="00BB18C8" w:rsidP="002C4F30">
      <w:pPr>
        <w:outlineLvl w:val="0"/>
        <w:rPr>
          <w:lang w:val="en-US"/>
        </w:rPr>
      </w:pPr>
    </w:p>
    <w:p w14:paraId="7370BEFD" w14:textId="77777777" w:rsidR="00BB18C8" w:rsidRDefault="00BB18C8" w:rsidP="002C4F30">
      <w:pPr>
        <w:outlineLvl w:val="0"/>
        <w:rPr>
          <w:lang w:val="en-US"/>
        </w:rPr>
      </w:pPr>
    </w:p>
    <w:p w14:paraId="475BF0F0" w14:textId="77777777" w:rsidR="00BB18C8" w:rsidRDefault="00BB18C8" w:rsidP="002C4F30">
      <w:pPr>
        <w:outlineLvl w:val="0"/>
        <w:rPr>
          <w:lang w:val="en-US"/>
        </w:rPr>
      </w:pPr>
    </w:p>
    <w:p w14:paraId="7272E1C8" w14:textId="77777777" w:rsidR="00E1127E" w:rsidRDefault="00E1127E" w:rsidP="002C4F30">
      <w:pPr>
        <w:outlineLvl w:val="0"/>
        <w:rPr>
          <w:lang w:val="en-US"/>
        </w:rPr>
      </w:pPr>
    </w:p>
    <w:p w14:paraId="3C4CB0EA" w14:textId="77777777" w:rsidR="00E1127E" w:rsidRDefault="00E1127E" w:rsidP="002C4F30">
      <w:pPr>
        <w:outlineLvl w:val="0"/>
        <w:rPr>
          <w:lang w:val="en-US"/>
        </w:rPr>
      </w:pPr>
    </w:p>
    <w:p w14:paraId="720EE216" w14:textId="77777777" w:rsidR="006F07AC" w:rsidRDefault="006F07AC" w:rsidP="00DC1D38">
      <w:pPr>
        <w:outlineLvl w:val="0"/>
        <w:rPr>
          <w:lang w:val="en-US"/>
        </w:rPr>
      </w:pPr>
    </w:p>
    <w:p w14:paraId="5B0E10AA" w14:textId="5654661D" w:rsidR="00DC1D38" w:rsidRDefault="00DC1D38" w:rsidP="00DC1D38">
      <w:pPr>
        <w:outlineLvl w:val="0"/>
        <w:rPr>
          <w:lang w:val="en-US"/>
        </w:rPr>
      </w:pPr>
      <w:r>
        <w:rPr>
          <w:lang w:val="en-US"/>
        </w:rPr>
        <w:t xml:space="preserve">Push </w:t>
      </w:r>
      <w:proofErr w:type="spellStart"/>
      <w:r>
        <w:rPr>
          <w:lang w:val="en-US"/>
        </w:rPr>
        <w:t>Dynlinks</w:t>
      </w:r>
      <w:proofErr w:type="spellEnd"/>
      <w:r>
        <w:rPr>
          <w:lang w:val="en-US"/>
        </w:rPr>
        <w:t xml:space="preserve"> are indicated by a link attribute value bind=push</w:t>
      </w:r>
      <w:r w:rsidR="00A962DC">
        <w:rPr>
          <w:lang w:val="en-US"/>
        </w:rPr>
        <w:t>.</w:t>
      </w:r>
    </w:p>
    <w:p w14:paraId="43B02BC0" w14:textId="77777777" w:rsidR="00F1642A" w:rsidRDefault="00F1642A" w:rsidP="002C4F30">
      <w:pPr>
        <w:outlineLvl w:val="0"/>
        <w:rPr>
          <w:lang w:val="en-US"/>
        </w:rPr>
      </w:pPr>
    </w:p>
    <w:p w14:paraId="397FB5CB" w14:textId="73189819" w:rsidR="00DC1D38" w:rsidRDefault="00DC1D38" w:rsidP="00DC1D38">
      <w:pPr>
        <w:outlineLvl w:val="0"/>
        <w:rPr>
          <w:lang w:val="en-US"/>
        </w:rPr>
      </w:pPr>
      <w:r>
        <w:rPr>
          <w:lang w:val="en-US"/>
        </w:rPr>
        <w:t xml:space="preserve">The </w:t>
      </w:r>
      <w:r w:rsidR="00C45DC0">
        <w:rPr>
          <w:lang w:val="en-US"/>
        </w:rPr>
        <w:t xml:space="preserve">Push </w:t>
      </w:r>
      <w:r>
        <w:rPr>
          <w:lang w:val="en-US"/>
        </w:rPr>
        <w:t xml:space="preserve">Dynamic Link </w:t>
      </w:r>
      <w:r w:rsidR="004C6DEC">
        <w:rPr>
          <w:lang w:val="en-US"/>
        </w:rPr>
        <w:t xml:space="preserve">example in Figure 39 </w:t>
      </w:r>
      <w:r>
        <w:rPr>
          <w:lang w:val="en-US"/>
        </w:rPr>
        <w:t>specifies that</w:t>
      </w:r>
      <w:r w:rsidR="00EE4885">
        <w:rPr>
          <w:lang w:val="en-US"/>
        </w:rPr>
        <w:t>, when updated,</w:t>
      </w:r>
      <w:r>
        <w:rPr>
          <w:lang w:val="en-US"/>
        </w:rPr>
        <w:t xml:space="preserve"> the </w:t>
      </w:r>
      <w:r w:rsidR="00EE4885">
        <w:rPr>
          <w:lang w:val="en-US"/>
        </w:rPr>
        <w:t xml:space="preserve">value of the </w:t>
      </w:r>
      <w:r>
        <w:rPr>
          <w:lang w:val="en-US"/>
        </w:rPr>
        <w:t xml:space="preserve">resource at the relative references URI </w:t>
      </w:r>
      <w:r w:rsidRPr="00DC5996">
        <w:rPr>
          <w:lang w:val="en-US"/>
        </w:rPr>
        <w:t>"</w:t>
      </w:r>
      <w:proofErr w:type="spellStart"/>
      <w:r w:rsidRPr="004C6DEC">
        <w:rPr>
          <w:b/>
          <w:lang w:val="en-US"/>
        </w:rPr>
        <w:t>heatcontrol</w:t>
      </w:r>
      <w:proofErr w:type="spellEnd"/>
      <w:r w:rsidRPr="00DC5996">
        <w:rPr>
          <w:lang w:val="en-US"/>
        </w:rPr>
        <w:t>"</w:t>
      </w:r>
      <w:r>
        <w:rPr>
          <w:lang w:val="en-US"/>
        </w:rPr>
        <w:t xml:space="preserve"> is to be applied to the remote resource at the URI </w:t>
      </w:r>
      <w:r w:rsidRPr="00DC5996">
        <w:rPr>
          <w:lang w:val="en-US"/>
        </w:rPr>
        <w:t>"</w:t>
      </w:r>
      <w:r w:rsidRPr="004C6DEC">
        <w:rPr>
          <w:b/>
          <w:lang w:val="en-US"/>
        </w:rPr>
        <w:t>ocf://850faa5d-ccaf-4293-9452-f4fcab2e2c39/heater/onoff</w:t>
      </w:r>
      <w:r>
        <w:rPr>
          <w:lang w:val="en-US"/>
        </w:rPr>
        <w:t xml:space="preserve">" using an update request with </w:t>
      </w:r>
      <w:proofErr w:type="spellStart"/>
      <w:r w:rsidRPr="00DC5996">
        <w:rPr>
          <w:b/>
          <w:lang w:val="en-US"/>
        </w:rPr>
        <w:t>oic.</w:t>
      </w:r>
      <w:proofErr w:type="gramStart"/>
      <w:r w:rsidRPr="00DC5996">
        <w:rPr>
          <w:b/>
          <w:lang w:val="en-US"/>
        </w:rPr>
        <w:t>if.a</w:t>
      </w:r>
      <w:proofErr w:type="spellEnd"/>
      <w:proofErr w:type="gramEnd"/>
      <w:r>
        <w:rPr>
          <w:lang w:val="en-US"/>
        </w:rPr>
        <w:t xml:space="preserve"> and </w:t>
      </w:r>
      <w:proofErr w:type="spellStart"/>
      <w:r w:rsidRPr="00DC5996">
        <w:rPr>
          <w:b/>
          <w:lang w:val="en-US"/>
        </w:rPr>
        <w:t>oic.r.switch.binary</w:t>
      </w:r>
      <w:proofErr w:type="spellEnd"/>
      <w:r>
        <w:rPr>
          <w:lang w:val="en-US"/>
        </w:rPr>
        <w:t>.</w:t>
      </w:r>
    </w:p>
    <w:p w14:paraId="1277AD0E" w14:textId="77777777" w:rsidR="00B7683F" w:rsidRDefault="00B7683F" w:rsidP="00DC1D38">
      <w:pPr>
        <w:outlineLvl w:val="0"/>
        <w:rPr>
          <w:lang w:val="en-US"/>
        </w:rPr>
      </w:pPr>
    </w:p>
    <w:p w14:paraId="032AA56A" w14:textId="71F568BC" w:rsidR="006F07AC" w:rsidRDefault="006F07AC" w:rsidP="006F07AC">
      <w:pPr>
        <w:outlineLvl w:val="0"/>
        <w:rPr>
          <w:lang w:val="en-US"/>
        </w:rPr>
      </w:pPr>
      <w:r>
        <w:rPr>
          <w:lang w:val="en-US"/>
        </w:rPr>
        <w:t xml:space="preserve">When an update from Push </w:t>
      </w:r>
      <w:proofErr w:type="spellStart"/>
      <w:r>
        <w:rPr>
          <w:lang w:val="en-US"/>
        </w:rPr>
        <w:t>Dynlink</w:t>
      </w:r>
      <w:proofErr w:type="spellEnd"/>
      <w:r>
        <w:rPr>
          <w:lang w:val="en-US"/>
        </w:rPr>
        <w:t xml:space="preserve"> is issued in response to a resource update, the transmitted representation shall contain all of the properties </w:t>
      </w:r>
      <w:r w:rsidR="0080546F">
        <w:rPr>
          <w:lang w:val="en-US"/>
        </w:rPr>
        <w:t>of the source resource, pointed to by "</w:t>
      </w:r>
      <w:proofErr w:type="spellStart"/>
      <w:r w:rsidR="0080546F">
        <w:rPr>
          <w:lang w:val="en-US"/>
        </w:rPr>
        <w:t>href</w:t>
      </w:r>
      <w:proofErr w:type="spellEnd"/>
      <w:r w:rsidR="0080546F">
        <w:rPr>
          <w:lang w:val="en-US"/>
        </w:rPr>
        <w:t xml:space="preserve">", </w:t>
      </w:r>
      <w:r>
        <w:rPr>
          <w:lang w:val="en-US"/>
        </w:rPr>
        <w:t xml:space="preserve">that are implemented </w:t>
      </w:r>
      <w:r w:rsidR="0080546F">
        <w:rPr>
          <w:lang w:val="en-US"/>
        </w:rPr>
        <w:t>by</w:t>
      </w:r>
      <w:r>
        <w:rPr>
          <w:lang w:val="en-US"/>
        </w:rPr>
        <w:t xml:space="preserve"> the interface </w:t>
      </w:r>
      <w:r w:rsidR="0080546F">
        <w:rPr>
          <w:lang w:val="en-US"/>
        </w:rPr>
        <w:t>specified in the Dynamic Link</w:t>
      </w:r>
      <w:r>
        <w:rPr>
          <w:lang w:val="en-US"/>
        </w:rPr>
        <w:t>.</w:t>
      </w:r>
      <w:r w:rsidR="0080546F">
        <w:rPr>
          <w:lang w:val="en-US"/>
        </w:rPr>
        <w:t xml:space="preserve"> </w:t>
      </w:r>
    </w:p>
    <w:p w14:paraId="418AD7F5" w14:textId="77777777" w:rsidR="00DC1D38" w:rsidRDefault="00DC1D38" w:rsidP="002C4F30">
      <w:pPr>
        <w:outlineLvl w:val="0"/>
        <w:rPr>
          <w:lang w:val="en-US"/>
        </w:rPr>
      </w:pPr>
    </w:p>
    <w:p w14:paraId="78342B04" w14:textId="05B49829" w:rsidR="00BB18C8" w:rsidRDefault="00BB18C8" w:rsidP="00BB18C8">
      <w:pPr>
        <w:jc w:val="center"/>
        <w:outlineLvl w:val="0"/>
        <w:rPr>
          <w:b/>
          <w:lang w:val="en-US"/>
        </w:rPr>
      </w:pPr>
      <w:r w:rsidRPr="00171CFC">
        <w:rPr>
          <w:b/>
          <w:lang w:val="en-US"/>
        </w:rPr>
        <w:t xml:space="preserve">Figure </w:t>
      </w:r>
      <w:r w:rsidR="00E43332">
        <w:rPr>
          <w:b/>
          <w:lang w:val="en-US"/>
        </w:rPr>
        <w:t>39</w:t>
      </w:r>
      <w:r w:rsidRPr="00171CFC">
        <w:rPr>
          <w:b/>
          <w:lang w:val="en-US"/>
        </w:rPr>
        <w:t xml:space="preserve">. Example </w:t>
      </w:r>
      <w:r w:rsidR="00D745A2">
        <w:rPr>
          <w:b/>
          <w:lang w:val="en-US"/>
        </w:rPr>
        <w:t xml:space="preserve">Push </w:t>
      </w:r>
      <w:proofErr w:type="spellStart"/>
      <w:r w:rsidR="00D745A2">
        <w:rPr>
          <w:b/>
          <w:lang w:val="en-US"/>
        </w:rPr>
        <w:t>Dynlink</w:t>
      </w:r>
      <w:proofErr w:type="spellEnd"/>
    </w:p>
    <w:p w14:paraId="6D7D3A58" w14:textId="77777777" w:rsidR="00BB18C8" w:rsidRDefault="00BB18C8" w:rsidP="00F1642A">
      <w:pPr>
        <w:outlineLvl w:val="0"/>
        <w:rPr>
          <w:lang w:val="en-US"/>
        </w:rPr>
      </w:pPr>
    </w:p>
    <w:tbl>
      <w:tblPr>
        <w:tblStyle w:val="TableGrid"/>
        <w:tblpPr w:leftFromText="180" w:rightFromText="180" w:vertAnchor="text" w:horzAnchor="page" w:tblpX="3070" w:tblpY="167"/>
        <w:tblW w:w="6197" w:type="dxa"/>
        <w:shd w:val="clear" w:color="auto" w:fill="F2F2F2" w:themeFill="background1" w:themeFillShade="F2"/>
        <w:tblLook w:val="04A0" w:firstRow="1" w:lastRow="0" w:firstColumn="1" w:lastColumn="0" w:noHBand="0" w:noVBand="1"/>
      </w:tblPr>
      <w:tblGrid>
        <w:gridCol w:w="6197"/>
      </w:tblGrid>
      <w:tr w:rsidR="00BB18C8" w14:paraId="22742E72" w14:textId="77777777" w:rsidTr="00BB18C8">
        <w:trPr>
          <w:cantSplit/>
          <w:trHeight w:val="1303"/>
        </w:trPr>
        <w:tc>
          <w:tcPr>
            <w:tcW w:w="6197" w:type="dxa"/>
            <w:shd w:val="clear" w:color="auto" w:fill="F2F2F2" w:themeFill="background1" w:themeFillShade="F2"/>
          </w:tcPr>
          <w:p w14:paraId="071EA76B" w14:textId="2E095CB1" w:rsidR="00F1642A" w:rsidRPr="002C4F30" w:rsidRDefault="00F1642A" w:rsidP="00BB18C8">
            <w:pPr>
              <w:jc w:val="left"/>
              <w:rPr>
                <w:rFonts w:ascii="Courier New" w:hAnsi="Courier New" w:cs="Courier New"/>
                <w:sz w:val="20"/>
                <w:szCs w:val="20"/>
              </w:rPr>
            </w:pPr>
            <w:r w:rsidRPr="002C4F30">
              <w:rPr>
                <w:rFonts w:ascii="Courier New" w:hAnsi="Courier New" w:cs="Courier New"/>
                <w:sz w:val="20"/>
                <w:szCs w:val="20"/>
              </w:rPr>
              <w:t>{</w:t>
            </w:r>
          </w:p>
          <w:p w14:paraId="3E09572A" w14:textId="1252A094" w:rsidR="00F1642A" w:rsidRDefault="00F1642A" w:rsidP="00BB18C8">
            <w:pPr>
              <w:jc w:val="left"/>
              <w:rPr>
                <w:rFonts w:ascii="Courier New" w:hAnsi="Courier New" w:cs="Courier New"/>
                <w:sz w:val="20"/>
                <w:szCs w:val="20"/>
              </w:rPr>
            </w:pPr>
            <w:r w:rsidRPr="002C4F30">
              <w:rPr>
                <w:rFonts w:ascii="Courier New" w:hAnsi="Courier New" w:cs="Courier New"/>
                <w:sz w:val="20"/>
                <w:szCs w:val="20"/>
              </w:rPr>
              <w:t xml:space="preserve">  "</w:t>
            </w:r>
            <w:proofErr w:type="spellStart"/>
            <w:r w:rsidRPr="002C4F30">
              <w:rPr>
                <w:rFonts w:ascii="Courier New" w:hAnsi="Courier New" w:cs="Courier New"/>
                <w:sz w:val="20"/>
                <w:szCs w:val="20"/>
              </w:rPr>
              <w:t>href</w:t>
            </w:r>
            <w:proofErr w:type="spellEnd"/>
            <w:r w:rsidRPr="002C4F30">
              <w:rPr>
                <w:rFonts w:ascii="Courier New" w:hAnsi="Courier New" w:cs="Courier New"/>
                <w:sz w:val="20"/>
                <w:szCs w:val="20"/>
              </w:rPr>
              <w:t>": "</w:t>
            </w:r>
            <w:proofErr w:type="spellStart"/>
            <w:r>
              <w:rPr>
                <w:rFonts w:ascii="Courier New" w:hAnsi="Courier New" w:cs="Courier New"/>
                <w:sz w:val="20"/>
                <w:szCs w:val="20"/>
              </w:rPr>
              <w:t>heatcontrol</w:t>
            </w:r>
            <w:proofErr w:type="spellEnd"/>
            <w:r w:rsidRPr="002C4F30">
              <w:rPr>
                <w:rFonts w:ascii="Courier New" w:hAnsi="Courier New" w:cs="Courier New"/>
                <w:sz w:val="20"/>
                <w:szCs w:val="20"/>
              </w:rPr>
              <w:t>",</w:t>
            </w:r>
          </w:p>
          <w:p w14:paraId="4737020E" w14:textId="77777777" w:rsidR="00615A94" w:rsidRDefault="00615A94" w:rsidP="00BB18C8">
            <w:pPr>
              <w:jc w:val="left"/>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oic.</w:t>
            </w:r>
            <w:proofErr w:type="gramStart"/>
            <w:r>
              <w:rPr>
                <w:rFonts w:ascii="Courier New" w:hAnsi="Courier New" w:cs="Courier New"/>
                <w:sz w:val="20"/>
                <w:szCs w:val="20"/>
              </w:rPr>
              <w:t>if.a</w:t>
            </w:r>
            <w:proofErr w:type="spellEnd"/>
            <w:proofErr w:type="gramEnd"/>
            <w:r>
              <w:rPr>
                <w:rFonts w:ascii="Courier New" w:hAnsi="Courier New" w:cs="Courier New"/>
                <w:sz w:val="20"/>
                <w:szCs w:val="20"/>
              </w:rPr>
              <w:t>",</w:t>
            </w:r>
          </w:p>
          <w:p w14:paraId="2456B924" w14:textId="3835B822" w:rsidR="00615A94" w:rsidRPr="002C4F30" w:rsidRDefault="00615A94" w:rsidP="00BB18C8">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rt</w:t>
            </w:r>
            <w:proofErr w:type="spellEnd"/>
            <w:r>
              <w:rPr>
                <w:rFonts w:ascii="Courier New" w:hAnsi="Courier New" w:cs="Courier New"/>
                <w:sz w:val="20"/>
                <w:szCs w:val="20"/>
              </w:rPr>
              <w:t>": "</w:t>
            </w:r>
            <w:proofErr w:type="spellStart"/>
            <w:r>
              <w:rPr>
                <w:rFonts w:ascii="Courier New" w:hAnsi="Courier New" w:cs="Courier New"/>
                <w:sz w:val="20"/>
                <w:szCs w:val="20"/>
              </w:rPr>
              <w:t>oic.</w:t>
            </w:r>
            <w:proofErr w:type="gramStart"/>
            <w:r>
              <w:rPr>
                <w:rFonts w:ascii="Courier New" w:hAnsi="Courier New" w:cs="Courier New"/>
                <w:sz w:val="20"/>
                <w:szCs w:val="20"/>
              </w:rPr>
              <w:t>r.switch</w:t>
            </w:r>
            <w:proofErr w:type="gramEnd"/>
            <w:r>
              <w:rPr>
                <w:rFonts w:ascii="Courier New" w:hAnsi="Courier New" w:cs="Courier New"/>
                <w:sz w:val="20"/>
                <w:szCs w:val="20"/>
              </w:rPr>
              <w:t>.binary</w:t>
            </w:r>
            <w:proofErr w:type="spellEnd"/>
            <w:r>
              <w:rPr>
                <w:rFonts w:ascii="Courier New" w:hAnsi="Courier New" w:cs="Courier New"/>
                <w:sz w:val="20"/>
                <w:szCs w:val="20"/>
              </w:rPr>
              <w:t>",</w:t>
            </w:r>
          </w:p>
          <w:p w14:paraId="0761AEF1" w14:textId="77777777" w:rsidR="00F1642A" w:rsidRPr="002C4F30" w:rsidRDefault="00F1642A" w:rsidP="00BB18C8">
            <w:pPr>
              <w:jc w:val="left"/>
              <w:rPr>
                <w:rFonts w:ascii="Courier New" w:hAnsi="Courier New" w:cs="Courier New"/>
                <w:sz w:val="20"/>
                <w:szCs w:val="20"/>
              </w:rPr>
            </w:pPr>
            <w:r w:rsidRPr="002C4F30">
              <w:rPr>
                <w:rFonts w:ascii="Courier New" w:hAnsi="Courier New" w:cs="Courier New"/>
                <w:sz w:val="20"/>
                <w:szCs w:val="20"/>
              </w:rPr>
              <w:t xml:space="preserve">  "</w:t>
            </w:r>
            <w:proofErr w:type="spellStart"/>
            <w:r w:rsidRPr="002C4F30">
              <w:rPr>
                <w:rFonts w:ascii="Courier New" w:hAnsi="Courier New" w:cs="Courier New"/>
                <w:sz w:val="20"/>
                <w:szCs w:val="20"/>
              </w:rPr>
              <w:t>rel</w:t>
            </w:r>
            <w:proofErr w:type="spellEnd"/>
            <w:r w:rsidRPr="002C4F30">
              <w:rPr>
                <w:rFonts w:ascii="Courier New" w:hAnsi="Courier New" w:cs="Courier New"/>
                <w:sz w:val="20"/>
                <w:szCs w:val="20"/>
              </w:rPr>
              <w:t>": "</w:t>
            </w:r>
            <w:proofErr w:type="spellStart"/>
            <w:r w:rsidRPr="002C4F30">
              <w:rPr>
                <w:rFonts w:ascii="Courier New" w:hAnsi="Courier New" w:cs="Courier New"/>
                <w:sz w:val="20"/>
                <w:szCs w:val="20"/>
              </w:rPr>
              <w:t>boundto</w:t>
            </w:r>
            <w:proofErr w:type="spellEnd"/>
            <w:r w:rsidRPr="002C4F30">
              <w:rPr>
                <w:rFonts w:ascii="Courier New" w:hAnsi="Courier New" w:cs="Courier New"/>
                <w:sz w:val="20"/>
                <w:szCs w:val="20"/>
              </w:rPr>
              <w:t>",</w:t>
            </w:r>
          </w:p>
          <w:p w14:paraId="49810E5F" w14:textId="22CE2D05" w:rsidR="00F1642A" w:rsidRDefault="00F1642A" w:rsidP="00BB18C8">
            <w:pPr>
              <w:jc w:val="left"/>
              <w:rPr>
                <w:rFonts w:ascii="Courier New" w:hAnsi="Courier New" w:cs="Courier New"/>
                <w:sz w:val="20"/>
                <w:szCs w:val="20"/>
              </w:rPr>
            </w:pPr>
            <w:r w:rsidRPr="002C4F30">
              <w:rPr>
                <w:rFonts w:ascii="Courier New" w:hAnsi="Courier New" w:cs="Courier New"/>
                <w:sz w:val="20"/>
                <w:szCs w:val="20"/>
              </w:rPr>
              <w:t xml:space="preserve">  "anchor": "ocf://850faa5d-ccaf-4293-9452-f4fcab2e2c39/</w:t>
            </w:r>
            <w:r>
              <w:rPr>
                <w:rFonts w:ascii="Courier New" w:hAnsi="Courier New" w:cs="Courier New"/>
                <w:sz w:val="20"/>
                <w:szCs w:val="20"/>
              </w:rPr>
              <w:t>heater</w:t>
            </w:r>
            <w:r w:rsidRPr="002C4F30">
              <w:rPr>
                <w:rFonts w:ascii="Courier New" w:hAnsi="Courier New" w:cs="Courier New"/>
                <w:sz w:val="20"/>
                <w:szCs w:val="20"/>
              </w:rPr>
              <w:t>/</w:t>
            </w:r>
            <w:r>
              <w:rPr>
                <w:rFonts w:ascii="Courier New" w:hAnsi="Courier New" w:cs="Courier New"/>
                <w:sz w:val="20"/>
                <w:szCs w:val="20"/>
              </w:rPr>
              <w:t>onoff</w:t>
            </w:r>
            <w:r w:rsidRPr="002C4F30">
              <w:rPr>
                <w:rFonts w:ascii="Courier New" w:hAnsi="Courier New" w:cs="Courier New"/>
                <w:sz w:val="20"/>
                <w:szCs w:val="20"/>
              </w:rPr>
              <w:t>"</w:t>
            </w:r>
            <w:r>
              <w:rPr>
                <w:rFonts w:ascii="Courier New" w:hAnsi="Courier New" w:cs="Courier New"/>
                <w:sz w:val="20"/>
                <w:szCs w:val="20"/>
              </w:rPr>
              <w:t>,</w:t>
            </w:r>
          </w:p>
          <w:p w14:paraId="77111C8A" w14:textId="10E9F416" w:rsidR="00F1642A" w:rsidRDefault="00F1642A" w:rsidP="00BB18C8">
            <w:pPr>
              <w:jc w:val="left"/>
              <w:rPr>
                <w:rFonts w:ascii="Courier New" w:hAnsi="Courier New" w:cs="Courier New"/>
                <w:sz w:val="20"/>
                <w:szCs w:val="20"/>
              </w:rPr>
            </w:pPr>
            <w:r>
              <w:rPr>
                <w:rFonts w:ascii="Courier New" w:hAnsi="Courier New" w:cs="Courier New"/>
                <w:sz w:val="20"/>
                <w:szCs w:val="20"/>
              </w:rPr>
              <w:t xml:space="preserve">  "bind": "push",</w:t>
            </w:r>
          </w:p>
          <w:p w14:paraId="6680C5A7" w14:textId="5F26A709" w:rsidR="00F1642A" w:rsidRDefault="00F1642A" w:rsidP="00BB18C8">
            <w:pPr>
              <w:jc w:val="left"/>
              <w:rPr>
                <w:rFonts w:ascii="Courier New" w:hAnsi="Courier New" w:cs="Courier New"/>
                <w:sz w:val="20"/>
                <w:szCs w:val="20"/>
              </w:rPr>
            </w:pPr>
            <w:r>
              <w:rPr>
                <w:rFonts w:ascii="Courier New" w:hAnsi="Courier New" w:cs="Courier New"/>
                <w:sz w:val="20"/>
                <w:szCs w:val="20"/>
              </w:rPr>
              <w:t xml:space="preserve">  "ins": "cdaf5503"</w:t>
            </w:r>
          </w:p>
          <w:p w14:paraId="752B8AAE" w14:textId="77777777" w:rsidR="00F1642A" w:rsidRPr="002C4F30" w:rsidRDefault="00F1642A" w:rsidP="00BB18C8">
            <w:pPr>
              <w:jc w:val="left"/>
              <w:rPr>
                <w:rFonts w:ascii="Courier New" w:hAnsi="Courier New" w:cs="Courier New"/>
                <w:sz w:val="20"/>
                <w:szCs w:val="20"/>
              </w:rPr>
            </w:pPr>
            <w:r>
              <w:rPr>
                <w:rFonts w:ascii="Courier New" w:hAnsi="Courier New" w:cs="Courier New"/>
                <w:sz w:val="20"/>
                <w:szCs w:val="20"/>
              </w:rPr>
              <w:t>}</w:t>
            </w:r>
          </w:p>
        </w:tc>
      </w:tr>
    </w:tbl>
    <w:p w14:paraId="71519400" w14:textId="77777777" w:rsidR="00F1642A" w:rsidRDefault="00F1642A" w:rsidP="002C4F30">
      <w:pPr>
        <w:outlineLvl w:val="0"/>
        <w:rPr>
          <w:lang w:val="en-US"/>
        </w:rPr>
      </w:pPr>
    </w:p>
    <w:p w14:paraId="3F7B9731" w14:textId="77777777" w:rsidR="002C4F30" w:rsidRDefault="002C4F30" w:rsidP="00571750">
      <w:pPr>
        <w:outlineLvl w:val="0"/>
        <w:rPr>
          <w:lang w:val="en-US"/>
        </w:rPr>
      </w:pPr>
    </w:p>
    <w:p w14:paraId="03641AF5" w14:textId="77777777" w:rsidR="002C4F30" w:rsidRDefault="002C4F30" w:rsidP="00571750">
      <w:pPr>
        <w:outlineLvl w:val="0"/>
        <w:rPr>
          <w:lang w:val="en-US"/>
        </w:rPr>
      </w:pPr>
    </w:p>
    <w:p w14:paraId="2D36F8F0" w14:textId="77777777" w:rsidR="00BB18C8" w:rsidRDefault="00BB18C8" w:rsidP="005413D8">
      <w:pPr>
        <w:outlineLvl w:val="0"/>
        <w:rPr>
          <w:b/>
          <w:lang w:val="en-US"/>
        </w:rPr>
      </w:pPr>
    </w:p>
    <w:p w14:paraId="30F8C92F" w14:textId="77777777" w:rsidR="00BB18C8" w:rsidRDefault="00BB18C8" w:rsidP="005413D8">
      <w:pPr>
        <w:outlineLvl w:val="0"/>
        <w:rPr>
          <w:b/>
          <w:lang w:val="en-US"/>
        </w:rPr>
      </w:pPr>
    </w:p>
    <w:p w14:paraId="534ADA2D" w14:textId="77777777" w:rsidR="00BB18C8" w:rsidRDefault="00BB18C8" w:rsidP="005413D8">
      <w:pPr>
        <w:outlineLvl w:val="0"/>
        <w:rPr>
          <w:b/>
          <w:lang w:val="en-US"/>
        </w:rPr>
      </w:pPr>
    </w:p>
    <w:p w14:paraId="79A0E2D6" w14:textId="77777777" w:rsidR="00BB18C8" w:rsidRDefault="00BB18C8" w:rsidP="005413D8">
      <w:pPr>
        <w:outlineLvl w:val="0"/>
        <w:rPr>
          <w:b/>
          <w:lang w:val="en-US"/>
        </w:rPr>
      </w:pPr>
    </w:p>
    <w:p w14:paraId="2C2B1A90" w14:textId="77777777" w:rsidR="00BB18C8" w:rsidRDefault="00BB18C8" w:rsidP="005413D8">
      <w:pPr>
        <w:outlineLvl w:val="0"/>
        <w:rPr>
          <w:b/>
          <w:lang w:val="en-US"/>
        </w:rPr>
      </w:pPr>
    </w:p>
    <w:p w14:paraId="0CA6D2AB" w14:textId="77777777" w:rsidR="00BB18C8" w:rsidRDefault="00BB18C8" w:rsidP="005413D8">
      <w:pPr>
        <w:outlineLvl w:val="0"/>
        <w:rPr>
          <w:b/>
          <w:lang w:val="en-US"/>
        </w:rPr>
      </w:pPr>
    </w:p>
    <w:p w14:paraId="76ECA11E" w14:textId="77777777" w:rsidR="00BB18C8" w:rsidRDefault="00BB18C8" w:rsidP="005413D8">
      <w:pPr>
        <w:outlineLvl w:val="0"/>
        <w:rPr>
          <w:b/>
          <w:lang w:val="en-US"/>
        </w:rPr>
      </w:pPr>
    </w:p>
    <w:p w14:paraId="1DFF8EC6" w14:textId="77777777" w:rsidR="00E1127E" w:rsidRDefault="00E1127E" w:rsidP="005413D8">
      <w:pPr>
        <w:outlineLvl w:val="0"/>
        <w:rPr>
          <w:lang w:val="en-US"/>
        </w:rPr>
      </w:pPr>
    </w:p>
    <w:p w14:paraId="70150BCE" w14:textId="77777777" w:rsidR="00E1127E" w:rsidRDefault="00E1127E" w:rsidP="005413D8">
      <w:pPr>
        <w:outlineLvl w:val="0"/>
        <w:rPr>
          <w:lang w:val="en-US"/>
        </w:rPr>
      </w:pPr>
    </w:p>
    <w:p w14:paraId="0F715D5B" w14:textId="77777777" w:rsidR="00B7683F" w:rsidRDefault="00B7683F" w:rsidP="005413D8">
      <w:pPr>
        <w:outlineLvl w:val="0"/>
        <w:rPr>
          <w:lang w:val="en-US"/>
        </w:rPr>
      </w:pPr>
    </w:p>
    <w:p w14:paraId="7095DD9C" w14:textId="453B5DD1" w:rsidR="008A5959" w:rsidRDefault="008A5959" w:rsidP="008A5959">
      <w:pPr>
        <w:outlineLvl w:val="0"/>
        <w:rPr>
          <w:b/>
          <w:lang w:val="en-US"/>
        </w:rPr>
      </w:pPr>
      <w:r>
        <w:rPr>
          <w:b/>
          <w:lang w:val="en-US"/>
        </w:rPr>
        <w:t>11.10.3</w:t>
      </w:r>
      <w:r>
        <w:rPr>
          <w:b/>
          <w:lang w:val="en-US"/>
        </w:rPr>
        <w:tab/>
        <w:t>Dyn</w:t>
      </w:r>
      <w:r w:rsidR="00023217">
        <w:rPr>
          <w:b/>
          <w:lang w:val="en-US"/>
        </w:rPr>
        <w:t>ami</w:t>
      </w:r>
      <w:r w:rsidR="00816368">
        <w:rPr>
          <w:b/>
          <w:lang w:val="en-US"/>
        </w:rPr>
        <w:t>c</w:t>
      </w:r>
      <w:r w:rsidR="00023217">
        <w:rPr>
          <w:b/>
          <w:lang w:val="en-US"/>
        </w:rPr>
        <w:t xml:space="preserve"> L</w:t>
      </w:r>
      <w:r>
        <w:rPr>
          <w:b/>
          <w:lang w:val="en-US"/>
        </w:rPr>
        <w:t>ink Status Resource</w:t>
      </w:r>
    </w:p>
    <w:p w14:paraId="578FB2B7" w14:textId="77777777" w:rsidR="00023217" w:rsidRDefault="00023217" w:rsidP="008A5959">
      <w:pPr>
        <w:outlineLvl w:val="0"/>
        <w:rPr>
          <w:b/>
          <w:lang w:val="en-US"/>
        </w:rPr>
      </w:pPr>
    </w:p>
    <w:p w14:paraId="406398F1" w14:textId="6CC4DE43" w:rsidR="008A5959" w:rsidRDefault="008735A6" w:rsidP="008A5959">
      <w:pPr>
        <w:outlineLvl w:val="0"/>
        <w:rPr>
          <w:lang w:val="en-US"/>
        </w:rPr>
      </w:pPr>
      <w:r>
        <w:rPr>
          <w:lang w:val="en-US"/>
        </w:rPr>
        <w:t xml:space="preserve">The resource </w:t>
      </w:r>
      <w:r w:rsidR="009C50CE">
        <w:rPr>
          <w:lang w:val="en-US"/>
        </w:rPr>
        <w:t xml:space="preserve">type </w:t>
      </w:r>
      <w:proofErr w:type="spellStart"/>
      <w:r w:rsidR="009C50CE">
        <w:rPr>
          <w:lang w:val="en-US"/>
        </w:rPr>
        <w:t>oic.</w:t>
      </w:r>
      <w:proofErr w:type="gramStart"/>
      <w:r w:rsidR="009C50CE">
        <w:rPr>
          <w:lang w:val="en-US"/>
        </w:rPr>
        <w:t>r.dynlinkstatus</w:t>
      </w:r>
      <w:proofErr w:type="spellEnd"/>
      <w:proofErr w:type="gramEnd"/>
      <w:r w:rsidR="009C50CE">
        <w:rPr>
          <w:lang w:val="en-US"/>
        </w:rPr>
        <w:t xml:space="preserve"> </w:t>
      </w:r>
      <w:r w:rsidR="00023217">
        <w:rPr>
          <w:lang w:val="en-US"/>
        </w:rPr>
        <w:t xml:space="preserve">contains properties that expose the status of a particular Dynamic Link. </w:t>
      </w:r>
    </w:p>
    <w:p w14:paraId="118AFDE9" w14:textId="77777777" w:rsidR="00816368" w:rsidRDefault="00816368" w:rsidP="008A5959">
      <w:pPr>
        <w:outlineLvl w:val="0"/>
        <w:rPr>
          <w:lang w:val="en-US"/>
        </w:rPr>
      </w:pPr>
    </w:p>
    <w:p w14:paraId="1C3B851A" w14:textId="7D45576C" w:rsidR="00816368" w:rsidRDefault="00816368" w:rsidP="008A5959">
      <w:pPr>
        <w:outlineLvl w:val="0"/>
        <w:rPr>
          <w:lang w:val="en-US"/>
        </w:rPr>
      </w:pPr>
      <w:r>
        <w:rPr>
          <w:lang w:val="en-US"/>
        </w:rPr>
        <w:t xml:space="preserve">One instance of a </w:t>
      </w:r>
      <w:proofErr w:type="spellStart"/>
      <w:r>
        <w:rPr>
          <w:lang w:val="en-US"/>
        </w:rPr>
        <w:t>oic.</w:t>
      </w:r>
      <w:proofErr w:type="gramStart"/>
      <w:r>
        <w:rPr>
          <w:lang w:val="en-US"/>
        </w:rPr>
        <w:t>r.dynlinkstatus</w:t>
      </w:r>
      <w:proofErr w:type="spellEnd"/>
      <w:proofErr w:type="gramEnd"/>
      <w:r>
        <w:rPr>
          <w:lang w:val="en-US"/>
        </w:rPr>
        <w:t xml:space="preserve"> resource is created by the server when a Dynamic Link created. This resource instance is updated when the data transfer state of its corresponding Dynamic Link changes.</w:t>
      </w:r>
    </w:p>
    <w:p w14:paraId="561595E6" w14:textId="77777777" w:rsidR="00375DFC" w:rsidRDefault="00375DFC" w:rsidP="008A5959">
      <w:pPr>
        <w:outlineLvl w:val="0"/>
        <w:rPr>
          <w:lang w:val="en-US"/>
        </w:rPr>
      </w:pPr>
    </w:p>
    <w:p w14:paraId="1524820F" w14:textId="353EA7F5" w:rsidR="00375DFC" w:rsidRDefault="00375DFC" w:rsidP="008A5959">
      <w:pPr>
        <w:outlineLvl w:val="0"/>
        <w:rPr>
          <w:lang w:val="en-US"/>
        </w:rPr>
      </w:pPr>
      <w:r>
        <w:rPr>
          <w:lang w:val="en-US"/>
        </w:rPr>
        <w:t>The Link Status resource exposes the following properties:</w:t>
      </w:r>
    </w:p>
    <w:p w14:paraId="6D8C2A46" w14:textId="77777777" w:rsidR="00375DFC" w:rsidRDefault="00375DFC" w:rsidP="008A5959">
      <w:pPr>
        <w:outlineLvl w:val="0"/>
        <w:rPr>
          <w:lang w:val="en-US"/>
        </w:rPr>
      </w:pPr>
    </w:p>
    <w:p w14:paraId="3FBE2477" w14:textId="5FA02B98" w:rsidR="00375DFC" w:rsidRDefault="00375DFC" w:rsidP="008A5959">
      <w:pPr>
        <w:outlineLvl w:val="0"/>
        <w:rPr>
          <w:lang w:val="en-US"/>
        </w:rPr>
      </w:pPr>
      <w:r>
        <w:rPr>
          <w:lang w:val="en-US"/>
        </w:rPr>
        <w:lastRenderedPageBreak/>
        <w:t>The "</w:t>
      </w:r>
      <w:proofErr w:type="spellStart"/>
      <w:r w:rsidRPr="00F10808">
        <w:rPr>
          <w:b/>
          <w:lang w:val="en-US"/>
        </w:rPr>
        <w:t>linkstate</w:t>
      </w:r>
      <w:proofErr w:type="spellEnd"/>
      <w:r>
        <w:rPr>
          <w:lang w:val="en-US"/>
        </w:rPr>
        <w:t>" property exposes the state of the Dynamic Link and is defined by the enumeration [</w:t>
      </w:r>
      <w:r w:rsidR="00CE438B">
        <w:rPr>
          <w:lang w:val="en-US"/>
        </w:rPr>
        <w:t>"</w:t>
      </w:r>
      <w:proofErr w:type="spellStart"/>
      <w:r w:rsidR="00CE438B">
        <w:rPr>
          <w:lang w:val="en-US"/>
        </w:rPr>
        <w:t>init</w:t>
      </w:r>
      <w:proofErr w:type="spellEnd"/>
      <w:r w:rsidR="00CE438B">
        <w:rPr>
          <w:lang w:val="en-US"/>
        </w:rPr>
        <w:t>",</w:t>
      </w:r>
      <w:r>
        <w:rPr>
          <w:lang w:val="en-US"/>
        </w:rPr>
        <w:t xml:space="preserve"> "active", "error"</w:t>
      </w:r>
      <w:r w:rsidR="00CE438B">
        <w:rPr>
          <w:lang w:val="en-US"/>
        </w:rPr>
        <w:t>, "timeout"</w:t>
      </w:r>
      <w:r>
        <w:rPr>
          <w:lang w:val="en-US"/>
        </w:rPr>
        <w:t>]</w:t>
      </w:r>
      <w:r w:rsidR="00CE438B">
        <w:rPr>
          <w:lang w:val="en-US"/>
        </w:rPr>
        <w:t>.</w:t>
      </w:r>
      <w:r w:rsidR="00D71101">
        <w:rPr>
          <w:lang w:val="en-US"/>
        </w:rPr>
        <w:t xml:space="preserve"> This property is read-only.</w:t>
      </w:r>
    </w:p>
    <w:p w14:paraId="0E10E60B" w14:textId="77777777" w:rsidR="00CE438B" w:rsidRDefault="00CE438B" w:rsidP="008A5959">
      <w:pPr>
        <w:outlineLvl w:val="0"/>
        <w:rPr>
          <w:lang w:val="en-US"/>
        </w:rPr>
      </w:pPr>
    </w:p>
    <w:p w14:paraId="3221C1A9" w14:textId="69327662" w:rsidR="00CE438B" w:rsidRPr="00206E9F" w:rsidRDefault="00CE438B" w:rsidP="00206E9F">
      <w:pPr>
        <w:pStyle w:val="ListParagraph"/>
        <w:numPr>
          <w:ilvl w:val="0"/>
          <w:numId w:val="45"/>
        </w:numPr>
        <w:outlineLvl w:val="0"/>
        <w:rPr>
          <w:lang w:val="en-US"/>
        </w:rPr>
      </w:pPr>
      <w:r w:rsidRPr="00206E9F">
        <w:rPr>
          <w:lang w:val="en-US"/>
        </w:rPr>
        <w:t>The "</w:t>
      </w:r>
      <w:proofErr w:type="spellStart"/>
      <w:r w:rsidRPr="00206E9F">
        <w:rPr>
          <w:b/>
          <w:lang w:val="en-US"/>
        </w:rPr>
        <w:t>init</w:t>
      </w:r>
      <w:proofErr w:type="spellEnd"/>
      <w:r w:rsidRPr="00206E9F">
        <w:rPr>
          <w:lang w:val="en-US"/>
        </w:rPr>
        <w:t>" state indicates that the Dynamic Link has been created but is still in its initial state, that is no requests have been issued.</w:t>
      </w:r>
    </w:p>
    <w:p w14:paraId="540F4763" w14:textId="77777777" w:rsidR="00CE438B" w:rsidRDefault="00CE438B" w:rsidP="008A5959">
      <w:pPr>
        <w:outlineLvl w:val="0"/>
        <w:rPr>
          <w:lang w:val="en-US"/>
        </w:rPr>
      </w:pPr>
    </w:p>
    <w:p w14:paraId="4FF46A23" w14:textId="7B0F6702" w:rsidR="00CE438B" w:rsidRPr="00206E9F" w:rsidRDefault="00CE438B" w:rsidP="00206E9F">
      <w:pPr>
        <w:pStyle w:val="ListParagraph"/>
        <w:numPr>
          <w:ilvl w:val="0"/>
          <w:numId w:val="45"/>
        </w:numPr>
        <w:outlineLvl w:val="0"/>
        <w:rPr>
          <w:lang w:val="en-US"/>
        </w:rPr>
      </w:pPr>
      <w:r w:rsidRPr="00206E9F">
        <w:rPr>
          <w:lang w:val="en-US"/>
        </w:rPr>
        <w:t>The "</w:t>
      </w:r>
      <w:r w:rsidRPr="00206E9F">
        <w:rPr>
          <w:b/>
          <w:lang w:val="en-US"/>
        </w:rPr>
        <w:t>active</w:t>
      </w:r>
      <w:r w:rsidRPr="00206E9F">
        <w:rPr>
          <w:lang w:val="en-US"/>
        </w:rPr>
        <w:t>" state indicates that the Dynamic Link has issued at least one request and has not received any error responses.</w:t>
      </w:r>
    </w:p>
    <w:p w14:paraId="69BC622E" w14:textId="77777777" w:rsidR="00CE438B" w:rsidRDefault="00CE438B" w:rsidP="008A5959">
      <w:pPr>
        <w:outlineLvl w:val="0"/>
        <w:rPr>
          <w:lang w:val="en-US"/>
        </w:rPr>
      </w:pPr>
    </w:p>
    <w:p w14:paraId="18EFB1F0" w14:textId="3628B9A3" w:rsidR="00CE438B" w:rsidRPr="00206E9F" w:rsidRDefault="00CE438B" w:rsidP="00206E9F">
      <w:pPr>
        <w:pStyle w:val="ListParagraph"/>
        <w:numPr>
          <w:ilvl w:val="0"/>
          <w:numId w:val="45"/>
        </w:numPr>
        <w:outlineLvl w:val="0"/>
        <w:rPr>
          <w:lang w:val="en-US"/>
        </w:rPr>
      </w:pPr>
      <w:r w:rsidRPr="00206E9F">
        <w:rPr>
          <w:lang w:val="en-US"/>
        </w:rPr>
        <w:t>The "</w:t>
      </w:r>
      <w:r w:rsidRPr="00206E9F">
        <w:rPr>
          <w:b/>
          <w:lang w:val="en-US"/>
        </w:rPr>
        <w:t>error</w:t>
      </w:r>
      <w:r w:rsidRPr="00206E9F">
        <w:rPr>
          <w:lang w:val="en-US"/>
        </w:rPr>
        <w:t>" state indicates that the Dy</w:t>
      </w:r>
      <w:r w:rsidR="00BD745F" w:rsidRPr="00206E9F">
        <w:rPr>
          <w:lang w:val="en-US"/>
        </w:rPr>
        <w:t>na</w:t>
      </w:r>
      <w:r w:rsidRPr="00206E9F">
        <w:rPr>
          <w:lang w:val="en-US"/>
        </w:rPr>
        <w:t>mic Link has issued at least one request and</w:t>
      </w:r>
      <w:r w:rsidR="00A944EB" w:rsidRPr="00206E9F">
        <w:rPr>
          <w:lang w:val="en-US"/>
        </w:rPr>
        <w:t xml:space="preserve"> has received an error response. F</w:t>
      </w:r>
      <w:r w:rsidRPr="00206E9F">
        <w:rPr>
          <w:lang w:val="en-US"/>
        </w:rPr>
        <w:t xml:space="preserve">or </w:t>
      </w:r>
      <w:proofErr w:type="spellStart"/>
      <w:r w:rsidR="00A944EB" w:rsidRPr="00206E9F">
        <w:rPr>
          <w:lang w:val="en-US"/>
        </w:rPr>
        <w:t>CoAP</w:t>
      </w:r>
      <w:proofErr w:type="spellEnd"/>
      <w:r w:rsidR="00A944EB" w:rsidRPr="00206E9F">
        <w:rPr>
          <w:lang w:val="en-US"/>
        </w:rPr>
        <w:t xml:space="preserve">, this would generally be a response </w:t>
      </w:r>
      <w:r w:rsidRPr="00206E9F">
        <w:rPr>
          <w:lang w:val="en-US"/>
        </w:rPr>
        <w:t xml:space="preserve">other than </w:t>
      </w:r>
      <w:proofErr w:type="gramStart"/>
      <w:r w:rsidRPr="00206E9F">
        <w:rPr>
          <w:lang w:val="en-US"/>
        </w:rPr>
        <w:t>2</w:t>
      </w:r>
      <w:r w:rsidR="00A944EB" w:rsidRPr="00206E9F">
        <w:rPr>
          <w:lang w:val="en-US"/>
        </w:rPr>
        <w:t>.XX</w:t>
      </w:r>
      <w:r w:rsidRPr="00206E9F">
        <w:rPr>
          <w:lang w:val="en-US"/>
        </w:rPr>
        <w:t>.</w:t>
      </w:r>
      <w:proofErr w:type="gramEnd"/>
    </w:p>
    <w:p w14:paraId="627BE38B" w14:textId="77777777" w:rsidR="00CE438B" w:rsidRDefault="00CE438B" w:rsidP="008A5959">
      <w:pPr>
        <w:outlineLvl w:val="0"/>
        <w:rPr>
          <w:lang w:val="en-US"/>
        </w:rPr>
      </w:pPr>
    </w:p>
    <w:p w14:paraId="221B02C7" w14:textId="77777777" w:rsidR="00206E9F" w:rsidRPr="00206E9F" w:rsidRDefault="00206E9F" w:rsidP="00206E9F">
      <w:pPr>
        <w:pStyle w:val="ListParagraph"/>
        <w:numPr>
          <w:ilvl w:val="0"/>
          <w:numId w:val="45"/>
        </w:numPr>
        <w:outlineLvl w:val="0"/>
        <w:rPr>
          <w:lang w:val="en-US"/>
        </w:rPr>
      </w:pPr>
      <w:r w:rsidRPr="00206E9F">
        <w:rPr>
          <w:lang w:val="en-US"/>
        </w:rPr>
        <w:t>The "</w:t>
      </w:r>
      <w:r w:rsidRPr="00206E9F">
        <w:rPr>
          <w:b/>
          <w:lang w:val="en-US"/>
        </w:rPr>
        <w:t>timeout</w:t>
      </w:r>
      <w:r w:rsidRPr="00206E9F">
        <w:rPr>
          <w:lang w:val="en-US"/>
        </w:rPr>
        <w:t>" state indicates that the Dynamic Link has been idle for a length of time exceeding the "</w:t>
      </w:r>
      <w:proofErr w:type="spellStart"/>
      <w:r w:rsidRPr="00206E9F">
        <w:rPr>
          <w:lang w:val="en-US"/>
        </w:rPr>
        <w:t>maxidletime</w:t>
      </w:r>
      <w:proofErr w:type="spellEnd"/>
      <w:r w:rsidRPr="00206E9F">
        <w:rPr>
          <w:lang w:val="en-US"/>
        </w:rPr>
        <w:t>" setting.</w:t>
      </w:r>
    </w:p>
    <w:p w14:paraId="014648B0" w14:textId="77777777" w:rsidR="00206E9F" w:rsidRDefault="00206E9F" w:rsidP="00206E9F">
      <w:pPr>
        <w:outlineLvl w:val="0"/>
        <w:rPr>
          <w:lang w:val="en-US"/>
        </w:rPr>
      </w:pPr>
    </w:p>
    <w:p w14:paraId="0D30F57A" w14:textId="3B2BBC23" w:rsidR="00D5275C" w:rsidRDefault="00D5275C" w:rsidP="008A5959">
      <w:pPr>
        <w:outlineLvl w:val="0"/>
        <w:rPr>
          <w:lang w:val="en-US"/>
        </w:rPr>
      </w:pPr>
      <w:r>
        <w:rPr>
          <w:lang w:val="en-US"/>
        </w:rPr>
        <w:t>The "</w:t>
      </w:r>
      <w:proofErr w:type="spellStart"/>
      <w:r w:rsidRPr="00DC5996">
        <w:rPr>
          <w:b/>
          <w:lang w:val="en-US"/>
        </w:rPr>
        <w:t>last</w:t>
      </w:r>
      <w:r w:rsidR="00333300" w:rsidRPr="00DC5996">
        <w:rPr>
          <w:b/>
          <w:lang w:val="en-US"/>
        </w:rPr>
        <w:t>status</w:t>
      </w:r>
      <w:proofErr w:type="spellEnd"/>
      <w:r>
        <w:rPr>
          <w:lang w:val="en-US"/>
        </w:rPr>
        <w:t xml:space="preserve">" property contains information the last </w:t>
      </w:r>
      <w:r w:rsidR="00333300">
        <w:rPr>
          <w:lang w:val="en-US"/>
        </w:rPr>
        <w:t>status code</w:t>
      </w:r>
      <w:r>
        <w:rPr>
          <w:lang w:val="en-US"/>
        </w:rPr>
        <w:t xml:space="preserve"> that was received</w:t>
      </w:r>
      <w:r w:rsidR="00333300">
        <w:rPr>
          <w:lang w:val="en-US"/>
        </w:rPr>
        <w:t xml:space="preserve"> from the</w:t>
      </w:r>
      <w:r>
        <w:rPr>
          <w:lang w:val="en-US"/>
        </w:rPr>
        <w:t xml:space="preserve"> remote server on a request </w:t>
      </w:r>
      <w:r w:rsidR="001E65C0">
        <w:rPr>
          <w:lang w:val="en-US"/>
        </w:rPr>
        <w:t xml:space="preserve">generated </w:t>
      </w:r>
      <w:r>
        <w:rPr>
          <w:lang w:val="en-US"/>
        </w:rPr>
        <w:t xml:space="preserve">from the </w:t>
      </w:r>
      <w:r w:rsidR="00333300">
        <w:rPr>
          <w:lang w:val="en-US"/>
        </w:rPr>
        <w:t xml:space="preserve">corresponding </w:t>
      </w:r>
      <w:r>
        <w:rPr>
          <w:lang w:val="en-US"/>
        </w:rPr>
        <w:t>Dynamic Link.</w:t>
      </w:r>
      <w:r w:rsidR="00333300">
        <w:rPr>
          <w:lang w:val="en-US"/>
        </w:rPr>
        <w:t xml:space="preserve"> </w:t>
      </w:r>
      <w:proofErr w:type="spellStart"/>
      <w:r w:rsidR="00333300">
        <w:rPr>
          <w:lang w:val="en-US"/>
        </w:rPr>
        <w:t>Laststatus</w:t>
      </w:r>
      <w:proofErr w:type="spellEnd"/>
      <w:r w:rsidR="00333300">
        <w:rPr>
          <w:lang w:val="en-US"/>
        </w:rPr>
        <w:t xml:space="preserve"> is a numeric code that is normalized to the HTTP status code set. The initial state of </w:t>
      </w:r>
      <w:proofErr w:type="spellStart"/>
      <w:r w:rsidR="00333300">
        <w:rPr>
          <w:lang w:val="en-US"/>
        </w:rPr>
        <w:t>laststatus</w:t>
      </w:r>
      <w:proofErr w:type="spellEnd"/>
      <w:r w:rsidR="00333300">
        <w:rPr>
          <w:lang w:val="en-US"/>
        </w:rPr>
        <w:t xml:space="preserve"> is set to 0 (zero), and is updated with each received status code until an error code is received.</w:t>
      </w:r>
      <w:r w:rsidR="00BE798F">
        <w:rPr>
          <w:lang w:val="en-US"/>
        </w:rPr>
        <w:t xml:space="preserve"> This property is read-only.</w:t>
      </w:r>
    </w:p>
    <w:p w14:paraId="2D56EF36" w14:textId="77777777" w:rsidR="00D5275C" w:rsidRDefault="00D5275C" w:rsidP="008A5959">
      <w:pPr>
        <w:outlineLvl w:val="0"/>
        <w:rPr>
          <w:lang w:val="en-US"/>
        </w:rPr>
      </w:pPr>
    </w:p>
    <w:p w14:paraId="7A8B6C3B" w14:textId="70F6EC6A" w:rsidR="00CE438B" w:rsidRDefault="00CE438B" w:rsidP="008A5959">
      <w:pPr>
        <w:outlineLvl w:val="0"/>
        <w:rPr>
          <w:lang w:val="en-US"/>
        </w:rPr>
      </w:pPr>
      <w:r>
        <w:rPr>
          <w:lang w:val="en-US"/>
        </w:rPr>
        <w:t>The "</w:t>
      </w:r>
      <w:proofErr w:type="spellStart"/>
      <w:r w:rsidRPr="00DC5996">
        <w:rPr>
          <w:b/>
          <w:lang w:val="en-US"/>
        </w:rPr>
        <w:t>maxidle</w:t>
      </w:r>
      <w:proofErr w:type="spellEnd"/>
      <w:r>
        <w:rPr>
          <w:lang w:val="en-US"/>
        </w:rPr>
        <w:t xml:space="preserve">" property exposes the maximum time the </w:t>
      </w:r>
      <w:r w:rsidR="00D71101">
        <w:rPr>
          <w:lang w:val="en-US"/>
        </w:rPr>
        <w:t xml:space="preserve">corresponding </w:t>
      </w:r>
      <w:r>
        <w:rPr>
          <w:lang w:val="en-US"/>
        </w:rPr>
        <w:t>Dynamic Link may remain idle without any activity before the timeout state is entered. Units are milliseconds.</w:t>
      </w:r>
      <w:r w:rsidR="00D71101">
        <w:rPr>
          <w:lang w:val="en-US"/>
        </w:rPr>
        <w:t xml:space="preserve"> </w:t>
      </w:r>
      <w:r w:rsidR="00136949">
        <w:rPr>
          <w:lang w:val="en-US"/>
        </w:rPr>
        <w:t>This property is read/wri</w:t>
      </w:r>
      <w:r w:rsidR="000C2F02">
        <w:rPr>
          <w:lang w:val="en-US"/>
        </w:rPr>
        <w:t>te with a maximum value of (</w:t>
      </w:r>
      <w:r w:rsidR="009D2FFC">
        <w:rPr>
          <w:lang w:val="en-US"/>
        </w:rPr>
        <w:t>2^32</w:t>
      </w:r>
      <w:r w:rsidR="000C2F02">
        <w:rPr>
          <w:lang w:val="en-US"/>
        </w:rPr>
        <w:t>)-1.</w:t>
      </w:r>
      <w:r w:rsidR="009D2FFC">
        <w:rPr>
          <w:lang w:val="en-US"/>
        </w:rPr>
        <w:t xml:space="preserve"> This property is by default set to a value of 0 (zero) which disables the timeout state.</w:t>
      </w:r>
    </w:p>
    <w:p w14:paraId="25609542" w14:textId="77777777" w:rsidR="00CE438B" w:rsidRDefault="00CE438B" w:rsidP="008A5959">
      <w:pPr>
        <w:outlineLvl w:val="0"/>
        <w:rPr>
          <w:lang w:val="en-US"/>
        </w:rPr>
      </w:pPr>
    </w:p>
    <w:p w14:paraId="23AC111A" w14:textId="7B1B412C" w:rsidR="00CE438B" w:rsidRDefault="00CE438B" w:rsidP="008A5959">
      <w:pPr>
        <w:outlineLvl w:val="0"/>
        <w:rPr>
          <w:lang w:val="en-US"/>
        </w:rPr>
      </w:pPr>
      <w:r>
        <w:rPr>
          <w:lang w:val="en-US"/>
        </w:rPr>
        <w:t>The "</w:t>
      </w:r>
      <w:proofErr w:type="spellStart"/>
      <w:r w:rsidRPr="00DC5996">
        <w:rPr>
          <w:b/>
          <w:lang w:val="en-US"/>
        </w:rPr>
        <w:t>idletime</w:t>
      </w:r>
      <w:proofErr w:type="spellEnd"/>
      <w:r>
        <w:rPr>
          <w:lang w:val="en-US"/>
        </w:rPr>
        <w:t xml:space="preserve">" property exposes the amount of time that has elapsed since activity has occurred on the </w:t>
      </w:r>
      <w:r w:rsidR="002D3439">
        <w:rPr>
          <w:lang w:val="en-US"/>
        </w:rPr>
        <w:t xml:space="preserve">corresponding </w:t>
      </w:r>
      <w:r>
        <w:rPr>
          <w:lang w:val="en-US"/>
        </w:rPr>
        <w:t>Dynamic Link. Units are in milliseconds.</w:t>
      </w:r>
      <w:r w:rsidR="00D71101">
        <w:rPr>
          <w:lang w:val="en-US"/>
        </w:rPr>
        <w:t xml:space="preserve"> This property is read-only.</w:t>
      </w:r>
    </w:p>
    <w:p w14:paraId="48DA6444" w14:textId="77777777" w:rsidR="00816368" w:rsidRDefault="00816368" w:rsidP="008A5959">
      <w:pPr>
        <w:outlineLvl w:val="0"/>
        <w:rPr>
          <w:lang w:val="en-US"/>
        </w:rPr>
      </w:pPr>
    </w:p>
    <w:p w14:paraId="6837B874" w14:textId="1CCE3405" w:rsidR="00816368" w:rsidDel="00CD7355" w:rsidRDefault="00FB7DD6" w:rsidP="008A5959">
      <w:pPr>
        <w:outlineLvl w:val="0"/>
        <w:rPr>
          <w:del w:id="12" w:author="Michael Koster" w:date="2018-06-06T16:32:00Z"/>
          <w:lang w:val="en-US"/>
        </w:rPr>
      </w:pPr>
      <w:del w:id="13" w:author="Michael Koster" w:date="2018-06-06T16:32:00Z">
        <w:r w:rsidDel="00CD7355">
          <w:rPr>
            <w:lang w:val="en-US"/>
          </w:rPr>
          <w:delText>The "</w:delText>
        </w:r>
        <w:r w:rsidRPr="00DC5996" w:rsidDel="00CD7355">
          <w:rPr>
            <w:b/>
            <w:lang w:val="en-US"/>
          </w:rPr>
          <w:delText>securitycredential</w:delText>
        </w:r>
        <w:r w:rsidDel="00CD7355">
          <w:rPr>
            <w:lang w:val="en-US"/>
          </w:rPr>
          <w:delText>" property contains the storage for the client credential to be transmitted with requests to the remote server. This credential is by default inherited from the credential of the client that created the Dynamic Link. The property may be opaque, that is it may not return its true value</w:delText>
        </w:r>
        <w:r w:rsidR="009B763D" w:rsidDel="00CD7355">
          <w:rPr>
            <w:lang w:val="en-US"/>
          </w:rPr>
          <w:delText xml:space="preserve"> in response to observe or retrieve requests</w:delText>
        </w:r>
        <w:r w:rsidDel="00CD7355">
          <w:rPr>
            <w:lang w:val="en-US"/>
          </w:rPr>
          <w:delText>.</w:delText>
        </w:r>
      </w:del>
    </w:p>
    <w:p w14:paraId="680E265F" w14:textId="2DAE7078" w:rsidR="00DD114A" w:rsidDel="00CD7355" w:rsidRDefault="00DD114A" w:rsidP="008A5959">
      <w:pPr>
        <w:outlineLvl w:val="0"/>
        <w:rPr>
          <w:del w:id="14" w:author="Michael Koster" w:date="2018-06-06T16:32:00Z"/>
          <w:lang w:val="en-US"/>
        </w:rPr>
      </w:pPr>
    </w:p>
    <w:p w14:paraId="01E2FCEE" w14:textId="49F6DADE" w:rsidR="00DD114A" w:rsidRDefault="00DD114A" w:rsidP="008A5959">
      <w:pPr>
        <w:outlineLvl w:val="0"/>
        <w:rPr>
          <w:lang w:val="en-US"/>
        </w:rPr>
      </w:pPr>
      <w:r>
        <w:rPr>
          <w:lang w:val="en-US"/>
        </w:rPr>
        <w:t>The "</w:t>
      </w:r>
      <w:proofErr w:type="spellStart"/>
      <w:r w:rsidRPr="002100DA">
        <w:rPr>
          <w:b/>
          <w:lang w:val="en-US"/>
        </w:rPr>
        <w:t>linkinstance</w:t>
      </w:r>
      <w:proofErr w:type="spellEnd"/>
      <w:r>
        <w:rPr>
          <w:lang w:val="en-US"/>
        </w:rPr>
        <w:t>" property exposes the "ins" value of the associated Dynamic Link</w:t>
      </w:r>
    </w:p>
    <w:p w14:paraId="13DB78B0" w14:textId="77777777" w:rsidR="00FB7DD6" w:rsidRPr="006A34A9" w:rsidRDefault="00FB7DD6" w:rsidP="008A5959">
      <w:pPr>
        <w:outlineLvl w:val="0"/>
        <w:rPr>
          <w:b/>
          <w:lang w:val="en-US"/>
        </w:rPr>
      </w:pPr>
    </w:p>
    <w:p w14:paraId="72137C56" w14:textId="77777777" w:rsidR="008A5959" w:rsidRDefault="008A5959" w:rsidP="005413D8">
      <w:pPr>
        <w:outlineLvl w:val="0"/>
        <w:rPr>
          <w:lang w:val="en-US"/>
        </w:rPr>
      </w:pPr>
    </w:p>
    <w:p w14:paraId="23BF3BFD" w14:textId="20594D63" w:rsidR="005413D8" w:rsidRDefault="005413D8" w:rsidP="005413D8">
      <w:pPr>
        <w:outlineLvl w:val="0"/>
        <w:rPr>
          <w:b/>
          <w:lang w:val="en-US"/>
        </w:rPr>
      </w:pPr>
      <w:r>
        <w:rPr>
          <w:b/>
          <w:lang w:val="en-US"/>
        </w:rPr>
        <w:t>11.</w:t>
      </w:r>
      <w:r w:rsidR="008B339E">
        <w:rPr>
          <w:b/>
          <w:lang w:val="en-US"/>
        </w:rPr>
        <w:t>10</w:t>
      </w:r>
      <w:r>
        <w:rPr>
          <w:b/>
          <w:lang w:val="en-US"/>
        </w:rPr>
        <w:t>.</w:t>
      </w:r>
      <w:r w:rsidR="008A5959">
        <w:rPr>
          <w:b/>
          <w:lang w:val="en-US"/>
        </w:rPr>
        <w:t>4</w:t>
      </w:r>
      <w:r>
        <w:rPr>
          <w:b/>
          <w:lang w:val="en-US"/>
        </w:rPr>
        <w:tab/>
      </w:r>
      <w:r w:rsidR="007209FF">
        <w:rPr>
          <w:b/>
          <w:lang w:val="en-US"/>
        </w:rPr>
        <w:t>Dynamic Link</w:t>
      </w:r>
      <w:r w:rsidR="00E72EA7">
        <w:rPr>
          <w:b/>
          <w:lang w:val="en-US"/>
        </w:rPr>
        <w:t xml:space="preserve"> Life Cycle</w:t>
      </w:r>
    </w:p>
    <w:p w14:paraId="3660D5F2" w14:textId="77777777" w:rsidR="00DD114A" w:rsidRDefault="00DD114A" w:rsidP="005413D8">
      <w:pPr>
        <w:outlineLvl w:val="0"/>
        <w:rPr>
          <w:b/>
          <w:lang w:val="en-US"/>
        </w:rPr>
      </w:pPr>
    </w:p>
    <w:p w14:paraId="7A6D14ED" w14:textId="180818BF" w:rsidR="005413D8" w:rsidRDefault="008A5959" w:rsidP="005413D8">
      <w:pPr>
        <w:outlineLvl w:val="0"/>
        <w:rPr>
          <w:lang w:val="en-US"/>
        </w:rPr>
      </w:pPr>
      <w:r>
        <w:rPr>
          <w:lang w:val="en-US"/>
        </w:rPr>
        <w:t xml:space="preserve">Figure </w:t>
      </w:r>
      <w:r w:rsidR="00E43332">
        <w:rPr>
          <w:lang w:val="en-US"/>
        </w:rPr>
        <w:t>40 shows the life cycle o</w:t>
      </w:r>
      <w:r>
        <w:rPr>
          <w:lang w:val="en-US"/>
        </w:rPr>
        <w:t xml:space="preserve">f an Observe </w:t>
      </w:r>
      <w:proofErr w:type="spellStart"/>
      <w:r>
        <w:rPr>
          <w:lang w:val="en-US"/>
        </w:rPr>
        <w:t>Dynlink</w:t>
      </w:r>
      <w:proofErr w:type="spellEnd"/>
      <w:r w:rsidR="00DD114A">
        <w:rPr>
          <w:lang w:val="en-US"/>
        </w:rPr>
        <w:t>.</w:t>
      </w:r>
    </w:p>
    <w:p w14:paraId="0406E83D" w14:textId="77777777" w:rsidR="00DD114A" w:rsidRDefault="00DD114A" w:rsidP="005413D8">
      <w:pPr>
        <w:outlineLvl w:val="0"/>
        <w:rPr>
          <w:lang w:val="en-US"/>
        </w:rPr>
      </w:pPr>
    </w:p>
    <w:p w14:paraId="09AA0DCA" w14:textId="101D36D3" w:rsidR="00DD114A" w:rsidRDefault="00DD114A" w:rsidP="00DD114A">
      <w:pPr>
        <w:pStyle w:val="ListParagraph"/>
        <w:numPr>
          <w:ilvl w:val="0"/>
          <w:numId w:val="43"/>
        </w:numPr>
        <w:outlineLvl w:val="0"/>
        <w:rPr>
          <w:lang w:val="en-US"/>
        </w:rPr>
      </w:pPr>
      <w:r>
        <w:rPr>
          <w:lang w:val="en-US"/>
        </w:rPr>
        <w:t xml:space="preserve">The client </w:t>
      </w:r>
      <w:r w:rsidR="0065658D">
        <w:rPr>
          <w:lang w:val="en-US"/>
        </w:rPr>
        <w:t xml:space="preserve">creates </w:t>
      </w:r>
      <w:r>
        <w:rPr>
          <w:lang w:val="en-US"/>
        </w:rPr>
        <w:t>a Dynamic Link</w:t>
      </w:r>
      <w:r w:rsidR="0065658D">
        <w:rPr>
          <w:lang w:val="en-US"/>
        </w:rPr>
        <w:t xml:space="preserve"> using </w:t>
      </w:r>
      <w:proofErr w:type="spellStart"/>
      <w:r w:rsidR="0065658D">
        <w:rPr>
          <w:lang w:val="en-US"/>
        </w:rPr>
        <w:t>oic.</w:t>
      </w:r>
      <w:proofErr w:type="gramStart"/>
      <w:r w:rsidR="0065658D">
        <w:rPr>
          <w:lang w:val="en-US"/>
        </w:rPr>
        <w:t>if.linkupdate</w:t>
      </w:r>
      <w:proofErr w:type="spellEnd"/>
      <w:proofErr w:type="gramEnd"/>
      <w:r>
        <w:rPr>
          <w:lang w:val="en-US"/>
        </w:rPr>
        <w:t xml:space="preserve"> on a resource that exposes </w:t>
      </w:r>
      <w:proofErr w:type="spellStart"/>
      <w:r>
        <w:rPr>
          <w:lang w:val="en-US"/>
        </w:rPr>
        <w:t>oic.r.dynlink</w:t>
      </w:r>
      <w:proofErr w:type="spellEnd"/>
    </w:p>
    <w:p w14:paraId="40DA1C17" w14:textId="4CBE2A12" w:rsidR="00DD114A" w:rsidRDefault="00DD114A" w:rsidP="00DD114A">
      <w:pPr>
        <w:pStyle w:val="ListParagraph"/>
        <w:numPr>
          <w:ilvl w:val="0"/>
          <w:numId w:val="43"/>
        </w:numPr>
        <w:outlineLvl w:val="0"/>
        <w:rPr>
          <w:lang w:val="en-US"/>
        </w:rPr>
      </w:pPr>
      <w:r>
        <w:rPr>
          <w:lang w:val="en-US"/>
        </w:rPr>
        <w:t xml:space="preserve">The server creates an instance of </w:t>
      </w:r>
      <w:proofErr w:type="spellStart"/>
      <w:r>
        <w:rPr>
          <w:lang w:val="en-US"/>
        </w:rPr>
        <w:t>oic.</w:t>
      </w:r>
      <w:proofErr w:type="gramStart"/>
      <w:r>
        <w:rPr>
          <w:lang w:val="en-US"/>
        </w:rPr>
        <w:t>r.linkstatus</w:t>
      </w:r>
      <w:proofErr w:type="spellEnd"/>
      <w:proofErr w:type="gramEnd"/>
      <w:r>
        <w:rPr>
          <w:lang w:val="en-US"/>
        </w:rPr>
        <w:t xml:space="preserve"> that corresponds to the Dynamic Link</w:t>
      </w:r>
    </w:p>
    <w:p w14:paraId="4CDC464F" w14:textId="77777777" w:rsidR="00463A52" w:rsidRDefault="00463A52" w:rsidP="00463A52">
      <w:pPr>
        <w:pStyle w:val="ListParagraph"/>
        <w:numPr>
          <w:ilvl w:val="0"/>
          <w:numId w:val="43"/>
        </w:numPr>
        <w:outlineLvl w:val="0"/>
        <w:rPr>
          <w:lang w:val="en-US"/>
        </w:rPr>
      </w:pPr>
      <w:r>
        <w:rPr>
          <w:lang w:val="en-US"/>
        </w:rPr>
        <w:t xml:space="preserve">The server returns a link representation with an "ins" attribute that has a unique value </w:t>
      </w:r>
    </w:p>
    <w:p w14:paraId="415512D9" w14:textId="77777777" w:rsidR="0013476C" w:rsidRDefault="0013476C" w:rsidP="0013476C">
      <w:pPr>
        <w:pStyle w:val="ListParagraph"/>
        <w:numPr>
          <w:ilvl w:val="0"/>
          <w:numId w:val="43"/>
        </w:numPr>
        <w:outlineLvl w:val="0"/>
        <w:rPr>
          <w:lang w:val="en-US"/>
        </w:rPr>
      </w:pPr>
      <w:r>
        <w:rPr>
          <w:lang w:val="en-US"/>
        </w:rPr>
        <w:t>The embedded client issues an Observe request to the target resource of the link.</w:t>
      </w:r>
    </w:p>
    <w:p w14:paraId="3CB33FE1" w14:textId="3095FF61" w:rsidR="00463A52" w:rsidRPr="00463A52" w:rsidRDefault="00463A52" w:rsidP="00463A52">
      <w:pPr>
        <w:pStyle w:val="ListParagraph"/>
        <w:numPr>
          <w:ilvl w:val="0"/>
          <w:numId w:val="43"/>
        </w:numPr>
        <w:outlineLvl w:val="0"/>
        <w:rPr>
          <w:lang w:val="en-US"/>
        </w:rPr>
      </w:pPr>
      <w:r>
        <w:rPr>
          <w:lang w:val="en-US"/>
        </w:rPr>
        <w:t xml:space="preserve">If the client wishes to set an idle time limit, it </w:t>
      </w:r>
      <w:r w:rsidR="00FB075F">
        <w:rPr>
          <w:lang w:val="en-US"/>
        </w:rPr>
        <w:t xml:space="preserve">uses the "ins" attribute to select and </w:t>
      </w:r>
      <w:r>
        <w:rPr>
          <w:lang w:val="en-US"/>
        </w:rPr>
        <w:t xml:space="preserve">sets the </w:t>
      </w:r>
      <w:proofErr w:type="spellStart"/>
      <w:r>
        <w:rPr>
          <w:lang w:val="en-US"/>
        </w:rPr>
        <w:t>maxidle</w:t>
      </w:r>
      <w:proofErr w:type="spellEnd"/>
      <w:r>
        <w:rPr>
          <w:lang w:val="en-US"/>
        </w:rPr>
        <w:t xml:space="preserve"> property of the </w:t>
      </w:r>
      <w:r w:rsidR="00FB075F">
        <w:rPr>
          <w:lang w:val="en-US"/>
        </w:rPr>
        <w:t xml:space="preserve">corresponding </w:t>
      </w:r>
      <w:r>
        <w:rPr>
          <w:lang w:val="en-US"/>
        </w:rPr>
        <w:t>Link Status resource instance.</w:t>
      </w:r>
    </w:p>
    <w:p w14:paraId="6ADCF36C" w14:textId="6AB7DADB" w:rsidR="0065658D" w:rsidRPr="002100DA" w:rsidRDefault="0065658D" w:rsidP="002100DA">
      <w:pPr>
        <w:pStyle w:val="ListParagraph"/>
        <w:numPr>
          <w:ilvl w:val="0"/>
          <w:numId w:val="43"/>
        </w:numPr>
        <w:outlineLvl w:val="0"/>
        <w:rPr>
          <w:lang w:val="en-US"/>
        </w:rPr>
      </w:pPr>
      <w:r>
        <w:rPr>
          <w:lang w:val="en-US"/>
        </w:rPr>
        <w:t>On response from the observed resource, the embedded client</w:t>
      </w:r>
      <w:r w:rsidR="002100DA">
        <w:rPr>
          <w:lang w:val="en-US"/>
        </w:rPr>
        <w:t xml:space="preserve"> updates the Link Status Resource with any response status code</w:t>
      </w:r>
      <w:r w:rsidR="00E42BC0">
        <w:rPr>
          <w:lang w:val="en-US"/>
        </w:rPr>
        <w:t>,</w:t>
      </w:r>
      <w:r w:rsidR="002100DA">
        <w:rPr>
          <w:lang w:val="en-US"/>
        </w:rPr>
        <w:t xml:space="preserve"> and </w:t>
      </w:r>
      <w:r w:rsidRPr="002100DA">
        <w:rPr>
          <w:lang w:val="en-US"/>
        </w:rPr>
        <w:t>updates the local resource at the context or anchor of the Dynamic Link</w:t>
      </w:r>
      <w:r w:rsidR="002100DA">
        <w:rPr>
          <w:lang w:val="en-US"/>
        </w:rPr>
        <w:t xml:space="preserve"> with the returned value if the response indicates success</w:t>
      </w:r>
      <w:r w:rsidRPr="002100DA">
        <w:rPr>
          <w:lang w:val="en-US"/>
        </w:rPr>
        <w:t>.</w:t>
      </w:r>
    </w:p>
    <w:p w14:paraId="198F4F08" w14:textId="19F5BE86" w:rsidR="0065658D" w:rsidRDefault="0065658D" w:rsidP="00DD114A">
      <w:pPr>
        <w:pStyle w:val="ListParagraph"/>
        <w:numPr>
          <w:ilvl w:val="0"/>
          <w:numId w:val="43"/>
        </w:numPr>
        <w:outlineLvl w:val="0"/>
        <w:rPr>
          <w:lang w:val="en-US"/>
        </w:rPr>
      </w:pPr>
      <w:r>
        <w:rPr>
          <w:lang w:val="en-US"/>
        </w:rPr>
        <w:t>On subsequent notify responses from the observed resource, the embedded client updates the link status resource with the received status code, and updates the resource at the context of the Dynamic Link with the received value if the notify response indicates success.</w:t>
      </w:r>
    </w:p>
    <w:p w14:paraId="039AD62D" w14:textId="41E2DAB0" w:rsidR="0065658D" w:rsidRDefault="0065658D" w:rsidP="00DD114A">
      <w:pPr>
        <w:pStyle w:val="ListParagraph"/>
        <w:numPr>
          <w:ilvl w:val="0"/>
          <w:numId w:val="43"/>
        </w:numPr>
        <w:outlineLvl w:val="0"/>
        <w:rPr>
          <w:lang w:val="en-US"/>
        </w:rPr>
      </w:pPr>
      <w:r>
        <w:rPr>
          <w:lang w:val="en-US"/>
        </w:rPr>
        <w:t xml:space="preserve">If the response from the observed resource indicates an error, the embedded client </w:t>
      </w:r>
      <w:r w:rsidR="00373054">
        <w:rPr>
          <w:lang w:val="en-US"/>
        </w:rPr>
        <w:t>will</w:t>
      </w:r>
      <w:r>
        <w:rPr>
          <w:lang w:val="en-US"/>
        </w:rPr>
        <w:t xml:space="preserve"> hold the </w:t>
      </w:r>
      <w:r w:rsidR="00373054">
        <w:rPr>
          <w:lang w:val="en-US"/>
        </w:rPr>
        <w:t xml:space="preserve">error </w:t>
      </w:r>
      <w:r>
        <w:rPr>
          <w:lang w:val="en-US"/>
        </w:rPr>
        <w:t xml:space="preserve">status code in the </w:t>
      </w:r>
      <w:proofErr w:type="spellStart"/>
      <w:r>
        <w:rPr>
          <w:lang w:val="en-US"/>
        </w:rPr>
        <w:t>laststatus</w:t>
      </w:r>
      <w:proofErr w:type="spellEnd"/>
      <w:r>
        <w:rPr>
          <w:lang w:val="en-US"/>
        </w:rPr>
        <w:t xml:space="preserve"> property and clean up the cancelled observe request</w:t>
      </w:r>
      <w:r w:rsidR="00373054">
        <w:rPr>
          <w:lang w:val="en-US"/>
        </w:rPr>
        <w:t>.</w:t>
      </w:r>
    </w:p>
    <w:p w14:paraId="279301C1" w14:textId="73F1CC5F" w:rsidR="000166D4" w:rsidRPr="00DD114A" w:rsidRDefault="000166D4" w:rsidP="00DD114A">
      <w:pPr>
        <w:pStyle w:val="ListParagraph"/>
        <w:numPr>
          <w:ilvl w:val="0"/>
          <w:numId w:val="43"/>
        </w:numPr>
        <w:outlineLvl w:val="0"/>
        <w:rPr>
          <w:lang w:val="en-US"/>
        </w:rPr>
      </w:pPr>
      <w:r>
        <w:rPr>
          <w:lang w:val="en-US"/>
        </w:rPr>
        <w:t xml:space="preserve">If the </w:t>
      </w:r>
      <w:proofErr w:type="spellStart"/>
      <w:r>
        <w:rPr>
          <w:lang w:val="en-US"/>
        </w:rPr>
        <w:t>maxidle</w:t>
      </w:r>
      <w:proofErr w:type="spellEnd"/>
      <w:r>
        <w:rPr>
          <w:lang w:val="en-US"/>
        </w:rPr>
        <w:t xml:space="preserve"> property is greater than zero and the </w:t>
      </w:r>
      <w:proofErr w:type="spellStart"/>
      <w:r>
        <w:rPr>
          <w:lang w:val="en-US"/>
        </w:rPr>
        <w:t>idletime</w:t>
      </w:r>
      <w:proofErr w:type="spellEnd"/>
      <w:r>
        <w:rPr>
          <w:lang w:val="en-US"/>
        </w:rPr>
        <w:t xml:space="preserve"> </w:t>
      </w:r>
      <w:r w:rsidR="005654F9">
        <w:rPr>
          <w:lang w:val="en-US"/>
        </w:rPr>
        <w:t xml:space="preserve">counter has exceeded this value, the server will set and hold the "timeout" value in the </w:t>
      </w:r>
      <w:proofErr w:type="spellStart"/>
      <w:r w:rsidR="005654F9">
        <w:rPr>
          <w:lang w:val="en-US"/>
        </w:rPr>
        <w:t>linkstate</w:t>
      </w:r>
      <w:proofErr w:type="spellEnd"/>
      <w:r w:rsidR="005654F9">
        <w:rPr>
          <w:lang w:val="en-US"/>
        </w:rPr>
        <w:t xml:space="preserve"> property and cancel the observe request.</w:t>
      </w:r>
    </w:p>
    <w:p w14:paraId="5DD95824" w14:textId="77777777" w:rsidR="008A5959" w:rsidRDefault="008A5959" w:rsidP="005413D8">
      <w:pPr>
        <w:outlineLvl w:val="0"/>
        <w:rPr>
          <w:lang w:val="en-US"/>
        </w:rPr>
      </w:pPr>
    </w:p>
    <w:p w14:paraId="2E3FC60C" w14:textId="77777777" w:rsidR="00842618" w:rsidRDefault="00842618" w:rsidP="005413D8">
      <w:pPr>
        <w:outlineLvl w:val="0"/>
        <w:rPr>
          <w:lang w:val="en-US"/>
        </w:rPr>
      </w:pPr>
    </w:p>
    <w:p w14:paraId="7862A757" w14:textId="719DB02A" w:rsidR="008A5959" w:rsidRDefault="008A5959" w:rsidP="005413D8">
      <w:pPr>
        <w:outlineLvl w:val="0"/>
        <w:rPr>
          <w:lang w:val="en-US"/>
        </w:rPr>
      </w:pPr>
      <w:r>
        <w:rPr>
          <w:lang w:val="en-US"/>
        </w:rPr>
        <w:t xml:space="preserve">Figure </w:t>
      </w:r>
      <w:r w:rsidR="00E43332">
        <w:rPr>
          <w:lang w:val="en-US"/>
        </w:rPr>
        <w:t>41</w:t>
      </w:r>
      <w:r>
        <w:rPr>
          <w:lang w:val="en-US"/>
        </w:rPr>
        <w:t xml:space="preserve"> shows the life cycle of a Push </w:t>
      </w:r>
      <w:proofErr w:type="spellStart"/>
      <w:r>
        <w:rPr>
          <w:lang w:val="en-US"/>
        </w:rPr>
        <w:t>Dynlink</w:t>
      </w:r>
      <w:proofErr w:type="spellEnd"/>
      <w:r w:rsidR="00D432CC">
        <w:rPr>
          <w:lang w:val="en-US"/>
        </w:rPr>
        <w:t>.</w:t>
      </w:r>
    </w:p>
    <w:p w14:paraId="6F76FE6E" w14:textId="77777777" w:rsidR="00A24FD8" w:rsidRDefault="00A24FD8" w:rsidP="005413D8">
      <w:pPr>
        <w:outlineLvl w:val="0"/>
        <w:rPr>
          <w:lang w:val="en-US"/>
        </w:rPr>
      </w:pPr>
    </w:p>
    <w:p w14:paraId="668F437B" w14:textId="77777777" w:rsidR="00A24FD8" w:rsidRDefault="00A24FD8" w:rsidP="00A24FD8">
      <w:pPr>
        <w:pStyle w:val="ListParagraph"/>
        <w:numPr>
          <w:ilvl w:val="0"/>
          <w:numId w:val="44"/>
        </w:numPr>
        <w:outlineLvl w:val="0"/>
        <w:rPr>
          <w:lang w:val="en-US"/>
        </w:rPr>
      </w:pPr>
      <w:r>
        <w:rPr>
          <w:lang w:val="en-US"/>
        </w:rPr>
        <w:lastRenderedPageBreak/>
        <w:t xml:space="preserve">The client creates a Dynamic Link using </w:t>
      </w:r>
      <w:proofErr w:type="spellStart"/>
      <w:r>
        <w:rPr>
          <w:lang w:val="en-US"/>
        </w:rPr>
        <w:t>oic.</w:t>
      </w:r>
      <w:proofErr w:type="gramStart"/>
      <w:r>
        <w:rPr>
          <w:lang w:val="en-US"/>
        </w:rPr>
        <w:t>if.linkupdate</w:t>
      </w:r>
      <w:proofErr w:type="spellEnd"/>
      <w:proofErr w:type="gramEnd"/>
      <w:r>
        <w:rPr>
          <w:lang w:val="en-US"/>
        </w:rPr>
        <w:t xml:space="preserve"> on a resource that exposes </w:t>
      </w:r>
      <w:proofErr w:type="spellStart"/>
      <w:r>
        <w:rPr>
          <w:lang w:val="en-US"/>
        </w:rPr>
        <w:t>oic.r.dynlink</w:t>
      </w:r>
      <w:proofErr w:type="spellEnd"/>
    </w:p>
    <w:p w14:paraId="50AF1C3C" w14:textId="77777777" w:rsidR="00463A52" w:rsidRDefault="00463A52" w:rsidP="00463A52">
      <w:pPr>
        <w:pStyle w:val="ListParagraph"/>
        <w:numPr>
          <w:ilvl w:val="0"/>
          <w:numId w:val="44"/>
        </w:numPr>
        <w:outlineLvl w:val="0"/>
        <w:rPr>
          <w:lang w:val="en-US"/>
        </w:rPr>
      </w:pPr>
      <w:r>
        <w:rPr>
          <w:lang w:val="en-US"/>
        </w:rPr>
        <w:t xml:space="preserve">The server creates an instance of </w:t>
      </w:r>
      <w:proofErr w:type="spellStart"/>
      <w:r>
        <w:rPr>
          <w:lang w:val="en-US"/>
        </w:rPr>
        <w:t>oic.</w:t>
      </w:r>
      <w:proofErr w:type="gramStart"/>
      <w:r>
        <w:rPr>
          <w:lang w:val="en-US"/>
        </w:rPr>
        <w:t>r.linkstatus</w:t>
      </w:r>
      <w:proofErr w:type="spellEnd"/>
      <w:proofErr w:type="gramEnd"/>
      <w:r>
        <w:rPr>
          <w:lang w:val="en-US"/>
        </w:rPr>
        <w:t xml:space="preserve"> that corresponds to the Dynamic Link</w:t>
      </w:r>
    </w:p>
    <w:p w14:paraId="211CA67E" w14:textId="77777777" w:rsidR="00A24FD8" w:rsidRDefault="00A24FD8" w:rsidP="00A24FD8">
      <w:pPr>
        <w:pStyle w:val="ListParagraph"/>
        <w:numPr>
          <w:ilvl w:val="0"/>
          <w:numId w:val="44"/>
        </w:numPr>
        <w:outlineLvl w:val="0"/>
        <w:rPr>
          <w:lang w:val="en-US"/>
        </w:rPr>
      </w:pPr>
      <w:r>
        <w:rPr>
          <w:lang w:val="en-US"/>
        </w:rPr>
        <w:t xml:space="preserve">The server returns a link representation with an "ins" attribute that has a unique value </w:t>
      </w:r>
    </w:p>
    <w:p w14:paraId="27BCB39E" w14:textId="36EC767E" w:rsidR="00463A52" w:rsidRDefault="00463A52" w:rsidP="00A24FD8">
      <w:pPr>
        <w:pStyle w:val="ListParagraph"/>
        <w:numPr>
          <w:ilvl w:val="0"/>
          <w:numId w:val="44"/>
        </w:numPr>
        <w:outlineLvl w:val="0"/>
        <w:rPr>
          <w:lang w:val="en-US"/>
        </w:rPr>
      </w:pPr>
      <w:r>
        <w:rPr>
          <w:lang w:val="en-US"/>
        </w:rPr>
        <w:t xml:space="preserve">If the client wishes to set an idle time limit, it sets the </w:t>
      </w:r>
      <w:proofErr w:type="spellStart"/>
      <w:r>
        <w:rPr>
          <w:lang w:val="en-US"/>
        </w:rPr>
        <w:t>maxidle</w:t>
      </w:r>
      <w:proofErr w:type="spellEnd"/>
      <w:r>
        <w:rPr>
          <w:lang w:val="en-US"/>
        </w:rPr>
        <w:t xml:space="preserve"> property of the </w:t>
      </w:r>
      <w:r w:rsidR="00373054">
        <w:rPr>
          <w:lang w:val="en-US"/>
        </w:rPr>
        <w:t xml:space="preserve">corresponding </w:t>
      </w:r>
      <w:r>
        <w:rPr>
          <w:lang w:val="en-US"/>
        </w:rPr>
        <w:t>Link Status resource instance.</w:t>
      </w:r>
    </w:p>
    <w:p w14:paraId="5E623C90" w14:textId="3E2950BA" w:rsidR="00A24FD8" w:rsidRDefault="00A24FD8" w:rsidP="00A24FD8">
      <w:pPr>
        <w:pStyle w:val="ListParagraph"/>
        <w:numPr>
          <w:ilvl w:val="0"/>
          <w:numId w:val="44"/>
        </w:numPr>
        <w:outlineLvl w:val="0"/>
        <w:rPr>
          <w:lang w:val="en-US"/>
        </w:rPr>
      </w:pPr>
      <w:r>
        <w:rPr>
          <w:lang w:val="en-US"/>
        </w:rPr>
        <w:t>When</w:t>
      </w:r>
      <w:r w:rsidR="00F342F8">
        <w:rPr>
          <w:lang w:val="en-US"/>
        </w:rPr>
        <w:t>ever</w:t>
      </w:r>
      <w:r>
        <w:rPr>
          <w:lang w:val="en-US"/>
        </w:rPr>
        <w:t xml:space="preserve"> the resource at the target of the link is updated, the embedded client issues an update request to the resource at the contex</w:t>
      </w:r>
      <w:r w:rsidR="0071695F">
        <w:rPr>
          <w:lang w:val="en-US"/>
        </w:rPr>
        <w:t>t or anchor of the Dynamic Link</w:t>
      </w:r>
    </w:p>
    <w:p w14:paraId="1638F66B" w14:textId="23B37669" w:rsidR="0071695F" w:rsidRDefault="0071695F" w:rsidP="00A24FD8">
      <w:pPr>
        <w:pStyle w:val="ListParagraph"/>
        <w:numPr>
          <w:ilvl w:val="0"/>
          <w:numId w:val="44"/>
        </w:numPr>
        <w:outlineLvl w:val="0"/>
        <w:rPr>
          <w:lang w:val="en-US"/>
        </w:rPr>
      </w:pPr>
      <w:r>
        <w:rPr>
          <w:lang w:val="en-US"/>
        </w:rPr>
        <w:t>On response from the updated resource, the embedded client updates the Link Status Resource</w:t>
      </w:r>
      <w:r w:rsidR="00F342F8">
        <w:rPr>
          <w:lang w:val="en-US"/>
        </w:rPr>
        <w:t xml:space="preserve"> with any response status code received</w:t>
      </w:r>
    </w:p>
    <w:p w14:paraId="36D25590" w14:textId="7D0B28D3" w:rsidR="00F342F8" w:rsidRDefault="00F342F8" w:rsidP="00A24FD8">
      <w:pPr>
        <w:pStyle w:val="ListParagraph"/>
        <w:numPr>
          <w:ilvl w:val="0"/>
          <w:numId w:val="44"/>
        </w:numPr>
        <w:outlineLvl w:val="0"/>
        <w:rPr>
          <w:lang w:val="en-US"/>
        </w:rPr>
      </w:pPr>
      <w:r>
        <w:rPr>
          <w:lang w:val="en-US"/>
        </w:rPr>
        <w:t xml:space="preserve">If the response from the observed resource indicates an error, the embedded client </w:t>
      </w:r>
      <w:r w:rsidR="00200B6B">
        <w:rPr>
          <w:lang w:val="en-US"/>
        </w:rPr>
        <w:t>will</w:t>
      </w:r>
      <w:r>
        <w:rPr>
          <w:lang w:val="en-US"/>
        </w:rPr>
        <w:t xml:space="preserve"> hold the status code in the </w:t>
      </w:r>
      <w:proofErr w:type="spellStart"/>
      <w:r>
        <w:rPr>
          <w:lang w:val="en-US"/>
        </w:rPr>
        <w:t>laststatus</w:t>
      </w:r>
      <w:proofErr w:type="spellEnd"/>
      <w:r>
        <w:rPr>
          <w:lang w:val="en-US"/>
        </w:rPr>
        <w:t xml:space="preserve"> property and disable </w:t>
      </w:r>
      <w:r w:rsidR="005654F9">
        <w:rPr>
          <w:lang w:val="en-US"/>
        </w:rPr>
        <w:t xml:space="preserve">outgoing </w:t>
      </w:r>
      <w:r>
        <w:rPr>
          <w:lang w:val="en-US"/>
        </w:rPr>
        <w:t>update</w:t>
      </w:r>
      <w:r w:rsidR="005654F9">
        <w:rPr>
          <w:lang w:val="en-US"/>
        </w:rPr>
        <w:t xml:space="preserve"> request</w:t>
      </w:r>
      <w:r>
        <w:rPr>
          <w:lang w:val="en-US"/>
        </w:rPr>
        <w:t>s.</w:t>
      </w:r>
    </w:p>
    <w:p w14:paraId="3C0BDD07" w14:textId="5CAB0C6B" w:rsidR="005654F9" w:rsidRPr="00A2422A" w:rsidRDefault="005654F9" w:rsidP="00A2422A">
      <w:pPr>
        <w:pStyle w:val="ListParagraph"/>
        <w:numPr>
          <w:ilvl w:val="0"/>
          <w:numId w:val="44"/>
        </w:numPr>
        <w:outlineLvl w:val="0"/>
        <w:rPr>
          <w:lang w:val="en-US"/>
        </w:rPr>
      </w:pPr>
      <w:r>
        <w:rPr>
          <w:lang w:val="en-US"/>
        </w:rPr>
        <w:t xml:space="preserve">If the </w:t>
      </w:r>
      <w:proofErr w:type="spellStart"/>
      <w:r>
        <w:rPr>
          <w:lang w:val="en-US"/>
        </w:rPr>
        <w:t>maxidle</w:t>
      </w:r>
      <w:proofErr w:type="spellEnd"/>
      <w:r>
        <w:rPr>
          <w:lang w:val="en-US"/>
        </w:rPr>
        <w:t xml:space="preserve"> property is greater than zero and the </w:t>
      </w:r>
      <w:proofErr w:type="spellStart"/>
      <w:r>
        <w:rPr>
          <w:lang w:val="en-US"/>
        </w:rPr>
        <w:t>idletime</w:t>
      </w:r>
      <w:proofErr w:type="spellEnd"/>
      <w:r>
        <w:rPr>
          <w:lang w:val="en-US"/>
        </w:rPr>
        <w:t xml:space="preserve"> counter has exceeded this value, the server will set and hold the "timeout" value in the </w:t>
      </w:r>
      <w:proofErr w:type="spellStart"/>
      <w:r>
        <w:rPr>
          <w:lang w:val="en-US"/>
        </w:rPr>
        <w:t>linkstate</w:t>
      </w:r>
      <w:proofErr w:type="spellEnd"/>
      <w:r>
        <w:rPr>
          <w:lang w:val="en-US"/>
        </w:rPr>
        <w:t xml:space="preserve"> property</w:t>
      </w:r>
      <w:r w:rsidR="00AF0717">
        <w:rPr>
          <w:lang w:val="en-US"/>
        </w:rPr>
        <w:t>,</w:t>
      </w:r>
      <w:r>
        <w:rPr>
          <w:lang w:val="en-US"/>
        </w:rPr>
        <w:t xml:space="preserve"> and disable outgoing update requests.</w:t>
      </w:r>
    </w:p>
    <w:p w14:paraId="5F9D9851" w14:textId="77777777" w:rsidR="00842618" w:rsidRDefault="00842618" w:rsidP="005413D8">
      <w:pPr>
        <w:outlineLvl w:val="0"/>
        <w:rPr>
          <w:lang w:val="en-US"/>
        </w:rPr>
      </w:pPr>
    </w:p>
    <w:p w14:paraId="3E0C7E08" w14:textId="77777777" w:rsidR="008A5959" w:rsidRPr="006A34A9" w:rsidRDefault="008A5959" w:rsidP="005413D8">
      <w:pPr>
        <w:outlineLvl w:val="0"/>
        <w:rPr>
          <w:b/>
          <w:lang w:val="en-US"/>
        </w:rPr>
      </w:pPr>
    </w:p>
    <w:p w14:paraId="6A00C45E" w14:textId="40964941" w:rsidR="008A5959" w:rsidRDefault="008A5959" w:rsidP="008A5959">
      <w:pPr>
        <w:outlineLvl w:val="0"/>
        <w:rPr>
          <w:b/>
          <w:lang w:val="en-US"/>
        </w:rPr>
      </w:pPr>
      <w:r>
        <w:rPr>
          <w:b/>
          <w:lang w:val="en-US"/>
        </w:rPr>
        <w:t>11.10.</w:t>
      </w:r>
      <w:r w:rsidR="00F81906">
        <w:rPr>
          <w:b/>
          <w:lang w:val="en-US"/>
        </w:rPr>
        <w:t>5</w:t>
      </w:r>
      <w:r w:rsidR="00566BC6">
        <w:rPr>
          <w:b/>
          <w:lang w:val="en-US"/>
        </w:rPr>
        <w:tab/>
      </w:r>
      <w:r>
        <w:rPr>
          <w:b/>
          <w:lang w:val="en-US"/>
        </w:rPr>
        <w:t>Link Parameters</w:t>
      </w:r>
      <w:r w:rsidR="00566BC6">
        <w:rPr>
          <w:b/>
          <w:lang w:val="en-US"/>
        </w:rPr>
        <w:t xml:space="preserve"> and</w:t>
      </w:r>
      <w:r>
        <w:rPr>
          <w:b/>
          <w:lang w:val="en-US"/>
        </w:rPr>
        <w:t xml:space="preserve"> Resource Properties</w:t>
      </w:r>
    </w:p>
    <w:p w14:paraId="4F37A699" w14:textId="77777777" w:rsidR="00566BC6" w:rsidRDefault="00566BC6" w:rsidP="008A5959">
      <w:pPr>
        <w:outlineLvl w:val="0"/>
        <w:rPr>
          <w:b/>
          <w:lang w:val="en-US"/>
        </w:rPr>
      </w:pPr>
    </w:p>
    <w:p w14:paraId="3A7A2FFA" w14:textId="72FE6A14" w:rsidR="008A5959" w:rsidRDefault="008A5959" w:rsidP="008A5959">
      <w:pPr>
        <w:outlineLvl w:val="0"/>
        <w:rPr>
          <w:lang w:val="en-US"/>
        </w:rPr>
      </w:pPr>
      <w:r>
        <w:rPr>
          <w:lang w:val="en-US"/>
        </w:rPr>
        <w:t xml:space="preserve">Table </w:t>
      </w:r>
      <w:r w:rsidR="00E43332">
        <w:rPr>
          <w:lang w:val="en-US"/>
        </w:rPr>
        <w:t>34</w:t>
      </w:r>
      <w:r>
        <w:rPr>
          <w:lang w:val="en-US"/>
        </w:rPr>
        <w:t xml:space="preserve"> shows the link parameters of a Dynamic Link</w:t>
      </w:r>
    </w:p>
    <w:p w14:paraId="7B8BBD67" w14:textId="062ED896" w:rsidR="00EB7ABC" w:rsidRDefault="00EB7ABC" w:rsidP="00EB7ABC">
      <w:pPr>
        <w:pStyle w:val="TABLE-title"/>
      </w:pPr>
      <w:r w:rsidRPr="000D29DB">
        <w:t xml:space="preserve">Table </w:t>
      </w:r>
      <w:r>
        <w:t>34</w:t>
      </w:r>
      <w:r w:rsidRPr="000D29DB">
        <w:t xml:space="preserve">. </w:t>
      </w:r>
      <w:r>
        <w:t>Link Parameters of Dynamic Link</w:t>
      </w:r>
    </w:p>
    <w:tbl>
      <w:tblPr>
        <w:tblStyle w:val="GridTable41"/>
        <w:tblW w:w="9499" w:type="dxa"/>
        <w:tblInd w:w="130" w:type="dxa"/>
        <w:tblLayout w:type="fixed"/>
        <w:tblLook w:val="04A0" w:firstRow="1" w:lastRow="0" w:firstColumn="1" w:lastColumn="0" w:noHBand="0" w:noVBand="1"/>
      </w:tblPr>
      <w:tblGrid>
        <w:gridCol w:w="2070"/>
        <w:gridCol w:w="1129"/>
        <w:gridCol w:w="1620"/>
        <w:gridCol w:w="1260"/>
        <w:gridCol w:w="3420"/>
      </w:tblGrid>
      <w:tr w:rsidR="006C144C" w:rsidRPr="00C63F04" w14:paraId="0BD1DF8E" w14:textId="77777777" w:rsidTr="00A82A9F">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070" w:type="dxa"/>
          </w:tcPr>
          <w:p w14:paraId="3AEE025E" w14:textId="4A736F69" w:rsidR="00EB7ABC" w:rsidRPr="00C63F04" w:rsidRDefault="00EB7ABC" w:rsidP="00F11F16">
            <w:pPr>
              <w:pStyle w:val="TABLE-col-heading"/>
              <w:rPr>
                <w:rFonts w:eastAsiaTheme="minorEastAsia"/>
                <w:lang w:eastAsia="ko-KR"/>
              </w:rPr>
            </w:pPr>
            <w:r>
              <w:rPr>
                <w:rFonts w:eastAsiaTheme="minorEastAsia"/>
                <w:lang w:eastAsia="ko-KR"/>
              </w:rPr>
              <w:t>Link Parameter</w:t>
            </w:r>
          </w:p>
        </w:tc>
        <w:tc>
          <w:tcPr>
            <w:tcW w:w="1129" w:type="dxa"/>
          </w:tcPr>
          <w:p w14:paraId="57DDA3FE" w14:textId="6CBA7A90" w:rsidR="00EB7ABC" w:rsidRPr="00C63F04" w:rsidRDefault="00EB7ABC"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 xml:space="preserve"> Name</w:t>
            </w:r>
          </w:p>
        </w:tc>
        <w:tc>
          <w:tcPr>
            <w:tcW w:w="1620" w:type="dxa"/>
          </w:tcPr>
          <w:p w14:paraId="6CE92AED" w14:textId="339EA84C" w:rsidR="00EB7ABC" w:rsidRPr="00C63F04" w:rsidRDefault="00EB7ABC" w:rsidP="00EB7AB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Value </w:t>
            </w:r>
            <w:r>
              <w:rPr>
                <w:rFonts w:eastAsiaTheme="minorEastAsia"/>
                <w:lang w:eastAsia="ko-KR"/>
              </w:rPr>
              <w:t>rule</w:t>
            </w:r>
          </w:p>
        </w:tc>
        <w:tc>
          <w:tcPr>
            <w:tcW w:w="1260" w:type="dxa"/>
          </w:tcPr>
          <w:p w14:paraId="13AFA19B" w14:textId="77777777" w:rsidR="00EB7ABC" w:rsidRPr="00C63F04" w:rsidRDefault="00EB7ABC"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Mandatory</w:t>
            </w:r>
          </w:p>
        </w:tc>
        <w:tc>
          <w:tcPr>
            <w:tcW w:w="3420" w:type="dxa"/>
          </w:tcPr>
          <w:p w14:paraId="53D775DF" w14:textId="77777777" w:rsidR="00EB7ABC" w:rsidRPr="00C63F04" w:rsidRDefault="00EB7ABC"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Description</w:t>
            </w:r>
          </w:p>
        </w:tc>
      </w:tr>
      <w:tr w:rsidR="006C144C" w:rsidRPr="00C63F04" w14:paraId="7A625755" w14:textId="77777777" w:rsidTr="00A82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D7A0183" w14:textId="76ADEE42" w:rsidR="00EB7ABC" w:rsidRPr="00C63F04" w:rsidRDefault="004D4085" w:rsidP="00F11F16">
            <w:pPr>
              <w:pStyle w:val="TABLE-cell"/>
              <w:rPr>
                <w:rFonts w:eastAsiaTheme="minorEastAsia"/>
                <w:lang w:eastAsia="ko-KR"/>
              </w:rPr>
            </w:pPr>
            <w:r>
              <w:rPr>
                <w:rFonts w:eastAsiaTheme="minorEastAsia"/>
                <w:lang w:eastAsia="ko-KR"/>
              </w:rPr>
              <w:t>Link Target</w:t>
            </w:r>
          </w:p>
        </w:tc>
        <w:tc>
          <w:tcPr>
            <w:tcW w:w="1129" w:type="dxa"/>
          </w:tcPr>
          <w:p w14:paraId="1C98B78A" w14:textId="64BC8437" w:rsidR="00EB7ABC" w:rsidRDefault="004D4085"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href</w:t>
            </w:r>
            <w:proofErr w:type="spellEnd"/>
          </w:p>
        </w:tc>
        <w:tc>
          <w:tcPr>
            <w:tcW w:w="1620" w:type="dxa"/>
          </w:tcPr>
          <w:p w14:paraId="29C5DE69" w14:textId="70E72ECD" w:rsidR="00EB7ABC" w:rsidRPr="00C63F04" w:rsidRDefault="004D4085"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URIreference</w:t>
            </w:r>
            <w:proofErr w:type="spellEnd"/>
          </w:p>
        </w:tc>
        <w:tc>
          <w:tcPr>
            <w:tcW w:w="1260" w:type="dxa"/>
          </w:tcPr>
          <w:p w14:paraId="77345EE9" w14:textId="77777777" w:rsidR="00EB7ABC" w:rsidRPr="00C63F04" w:rsidRDefault="00EB7ABC"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w:t>
            </w:r>
            <w:r>
              <w:rPr>
                <w:rFonts w:eastAsiaTheme="minorEastAsia" w:hint="eastAsia"/>
                <w:lang w:eastAsia="ko-KR"/>
              </w:rPr>
              <w:t>es</w:t>
            </w:r>
          </w:p>
        </w:tc>
        <w:tc>
          <w:tcPr>
            <w:tcW w:w="3420" w:type="dxa"/>
          </w:tcPr>
          <w:p w14:paraId="2F2A072F" w14:textId="2C7170C6" w:rsidR="00EB7ABC" w:rsidRPr="00C63F04" w:rsidRDefault="00567754"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t>Data Source</w:t>
            </w:r>
          </w:p>
        </w:tc>
      </w:tr>
      <w:tr w:rsidR="006C144C" w:rsidRPr="00C63F04" w14:paraId="5FB147D8" w14:textId="77777777" w:rsidTr="00A82A9F">
        <w:tc>
          <w:tcPr>
            <w:cnfStyle w:val="001000000000" w:firstRow="0" w:lastRow="0" w:firstColumn="1" w:lastColumn="0" w:oddVBand="0" w:evenVBand="0" w:oddHBand="0" w:evenHBand="0" w:firstRowFirstColumn="0" w:firstRowLastColumn="0" w:lastRowFirstColumn="0" w:lastRowLastColumn="0"/>
            <w:tcW w:w="2070" w:type="dxa"/>
          </w:tcPr>
          <w:p w14:paraId="29BD601A" w14:textId="22989B1A" w:rsidR="00EB7ABC" w:rsidRDefault="004D4085" w:rsidP="004D4085">
            <w:pPr>
              <w:pStyle w:val="TABLE-cell"/>
              <w:rPr>
                <w:rFonts w:eastAsiaTheme="minorEastAsia"/>
                <w:lang w:eastAsia="ko-KR"/>
              </w:rPr>
            </w:pPr>
            <w:r>
              <w:rPr>
                <w:rFonts w:eastAsiaTheme="minorEastAsia"/>
                <w:lang w:eastAsia="ko-KR"/>
              </w:rPr>
              <w:t>Link Context</w:t>
            </w:r>
          </w:p>
        </w:tc>
        <w:tc>
          <w:tcPr>
            <w:tcW w:w="1129" w:type="dxa"/>
          </w:tcPr>
          <w:p w14:paraId="611C819C" w14:textId="5A57682B" w:rsidR="00EB7ABC" w:rsidRDefault="004D4085"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anchor</w:t>
            </w:r>
          </w:p>
        </w:tc>
        <w:tc>
          <w:tcPr>
            <w:tcW w:w="1620" w:type="dxa"/>
          </w:tcPr>
          <w:p w14:paraId="1DA53868" w14:textId="06366C58" w:rsidR="00EB7ABC" w:rsidRDefault="004D4085"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URIreference</w:t>
            </w:r>
            <w:proofErr w:type="spellEnd"/>
          </w:p>
        </w:tc>
        <w:tc>
          <w:tcPr>
            <w:tcW w:w="1260" w:type="dxa"/>
          </w:tcPr>
          <w:p w14:paraId="184388A4" w14:textId="77777777" w:rsidR="00EB7ABC" w:rsidRDefault="00EB7ABC"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3420" w:type="dxa"/>
          </w:tcPr>
          <w:p w14:paraId="71DDA935" w14:textId="7D160401" w:rsidR="00EB7ABC" w:rsidRDefault="00567754" w:rsidP="00F11F16">
            <w:pPr>
              <w:pStyle w:val="TABLE-cell"/>
              <w:cnfStyle w:val="000000000000" w:firstRow="0" w:lastRow="0" w:firstColumn="0" w:lastColumn="0" w:oddVBand="0" w:evenVBand="0" w:oddHBand="0" w:evenHBand="0" w:firstRowFirstColumn="0" w:firstRowLastColumn="0" w:lastRowFirstColumn="0" w:lastRowLastColumn="0"/>
            </w:pPr>
            <w:r>
              <w:t>Data Destination</w:t>
            </w:r>
          </w:p>
        </w:tc>
      </w:tr>
      <w:tr w:rsidR="006C144C" w:rsidRPr="00C63F04" w14:paraId="01D784C7" w14:textId="77777777" w:rsidTr="00A82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F1E1165" w14:textId="5DA57C49" w:rsidR="00EB7ABC" w:rsidRDefault="004D4085" w:rsidP="00F11F16">
            <w:pPr>
              <w:pStyle w:val="TABLE-cell"/>
              <w:rPr>
                <w:rFonts w:eastAsiaTheme="minorEastAsia"/>
                <w:lang w:eastAsia="ko-KR"/>
              </w:rPr>
            </w:pPr>
            <w:r>
              <w:rPr>
                <w:rFonts w:eastAsiaTheme="minorEastAsia"/>
                <w:lang w:eastAsia="ko-KR"/>
              </w:rPr>
              <w:t>Link Relation</w:t>
            </w:r>
          </w:p>
        </w:tc>
        <w:tc>
          <w:tcPr>
            <w:tcW w:w="1129" w:type="dxa"/>
          </w:tcPr>
          <w:p w14:paraId="2F8E270F" w14:textId="707AB2DB" w:rsidR="00EB7ABC" w:rsidRDefault="004D4085"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rel</w:t>
            </w:r>
            <w:proofErr w:type="spellEnd"/>
          </w:p>
        </w:tc>
        <w:tc>
          <w:tcPr>
            <w:tcW w:w="1620" w:type="dxa"/>
          </w:tcPr>
          <w:p w14:paraId="7B7D3C58" w14:textId="4DAF5732" w:rsidR="00EB7ABC" w:rsidRDefault="004D4085" w:rsidP="00567754">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w:t>
            </w:r>
            <w:proofErr w:type="spellStart"/>
            <w:r w:rsidR="00567754">
              <w:rPr>
                <w:rFonts w:eastAsiaTheme="minorEastAsia"/>
                <w:lang w:eastAsia="ko-KR"/>
              </w:rPr>
              <w:t>b</w:t>
            </w:r>
            <w:r>
              <w:rPr>
                <w:rFonts w:eastAsiaTheme="minorEastAsia"/>
                <w:lang w:eastAsia="ko-KR"/>
              </w:rPr>
              <w:t>oundto</w:t>
            </w:r>
            <w:proofErr w:type="spellEnd"/>
            <w:r>
              <w:rPr>
                <w:rFonts w:eastAsiaTheme="minorEastAsia"/>
                <w:lang w:eastAsia="ko-KR"/>
              </w:rPr>
              <w:t>"</w:t>
            </w:r>
          </w:p>
        </w:tc>
        <w:tc>
          <w:tcPr>
            <w:tcW w:w="1260" w:type="dxa"/>
          </w:tcPr>
          <w:p w14:paraId="37B9A800" w14:textId="77777777" w:rsidR="00EB7ABC" w:rsidRDefault="00EB7ABC"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3420" w:type="dxa"/>
          </w:tcPr>
          <w:p w14:paraId="686EE86D" w14:textId="06CEAEFF" w:rsidR="00EB7ABC" w:rsidRDefault="00567754" w:rsidP="00F11F16">
            <w:pPr>
              <w:pStyle w:val="TABLE-cell"/>
              <w:cnfStyle w:val="000000100000" w:firstRow="0" w:lastRow="0" w:firstColumn="0" w:lastColumn="0" w:oddVBand="0" w:evenVBand="0" w:oddHBand="1" w:evenHBand="0" w:firstRowFirstColumn="0" w:firstRowLastColumn="0" w:lastRowFirstColumn="0" w:lastRowLastColumn="0"/>
            </w:pPr>
            <w:r>
              <w:t>Indicates a Dynamic Link Type</w:t>
            </w:r>
          </w:p>
        </w:tc>
      </w:tr>
      <w:tr w:rsidR="006C144C" w:rsidRPr="00C63F04" w14:paraId="337C8E9E" w14:textId="77777777" w:rsidTr="00A82A9F">
        <w:tc>
          <w:tcPr>
            <w:cnfStyle w:val="001000000000" w:firstRow="0" w:lastRow="0" w:firstColumn="1" w:lastColumn="0" w:oddVBand="0" w:evenVBand="0" w:oddHBand="0" w:evenHBand="0" w:firstRowFirstColumn="0" w:firstRowLastColumn="0" w:lastRowFirstColumn="0" w:lastRowLastColumn="0"/>
            <w:tcW w:w="2070" w:type="dxa"/>
          </w:tcPr>
          <w:p w14:paraId="440D7E57" w14:textId="35E70E8C" w:rsidR="00EB7ABC" w:rsidRDefault="004D4085" w:rsidP="00F11F16">
            <w:pPr>
              <w:pStyle w:val="TABLE-cell"/>
              <w:rPr>
                <w:rFonts w:eastAsiaTheme="minorEastAsia"/>
                <w:lang w:eastAsia="ko-KR"/>
              </w:rPr>
            </w:pPr>
            <w:r>
              <w:rPr>
                <w:rFonts w:eastAsiaTheme="minorEastAsia"/>
                <w:lang w:eastAsia="ko-KR"/>
              </w:rPr>
              <w:t>Binding Type</w:t>
            </w:r>
          </w:p>
        </w:tc>
        <w:tc>
          <w:tcPr>
            <w:tcW w:w="1129" w:type="dxa"/>
          </w:tcPr>
          <w:p w14:paraId="54B4A45A" w14:textId="53A15E1B" w:rsidR="00EB7ABC" w:rsidRDefault="004D4085"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bind</w:t>
            </w:r>
          </w:p>
        </w:tc>
        <w:tc>
          <w:tcPr>
            <w:tcW w:w="1620" w:type="dxa"/>
          </w:tcPr>
          <w:p w14:paraId="3111EBE2" w14:textId="42BC3E36" w:rsidR="00EB7ABC" w:rsidRDefault="004D4085"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w:t>
            </w:r>
            <w:proofErr w:type="spellStart"/>
            <w:r>
              <w:rPr>
                <w:rFonts w:eastAsiaTheme="minorEastAsia"/>
                <w:lang w:eastAsia="ko-KR"/>
              </w:rPr>
              <w:t>obs</w:t>
            </w:r>
            <w:proofErr w:type="spellEnd"/>
            <w:r>
              <w:rPr>
                <w:rFonts w:eastAsiaTheme="minorEastAsia"/>
                <w:lang w:eastAsia="ko-KR"/>
              </w:rPr>
              <w:t>","push"</w:t>
            </w:r>
          </w:p>
        </w:tc>
        <w:tc>
          <w:tcPr>
            <w:tcW w:w="1260" w:type="dxa"/>
          </w:tcPr>
          <w:p w14:paraId="4A410C30" w14:textId="77777777" w:rsidR="00EB7ABC" w:rsidRDefault="00EB7ABC"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3420" w:type="dxa"/>
          </w:tcPr>
          <w:p w14:paraId="3C7D719E" w14:textId="210F10B3" w:rsidR="00EB7ABC" w:rsidRDefault="00142C38" w:rsidP="00F11F16">
            <w:pPr>
              <w:pStyle w:val="TABLE-cell"/>
              <w:cnfStyle w:val="000000000000" w:firstRow="0" w:lastRow="0" w:firstColumn="0" w:lastColumn="0" w:oddVBand="0" w:evenVBand="0" w:oddHBand="0" w:evenHBand="0" w:firstRowFirstColumn="0" w:firstRowLastColumn="0" w:lastRowFirstColumn="0" w:lastRowLastColumn="0"/>
            </w:pPr>
            <w:r>
              <w:t>Type of binding</w:t>
            </w:r>
          </w:p>
        </w:tc>
      </w:tr>
      <w:tr w:rsidR="006C144C" w:rsidRPr="00C63F04" w14:paraId="69F3E6C0" w14:textId="77777777" w:rsidTr="00A82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C782388" w14:textId="1ABCD147" w:rsidR="00EB7ABC" w:rsidRDefault="00CC6602" w:rsidP="00F11F16">
            <w:pPr>
              <w:pStyle w:val="TABLE-cell"/>
              <w:rPr>
                <w:rFonts w:eastAsiaTheme="minorEastAsia"/>
                <w:lang w:eastAsia="ko-KR"/>
              </w:rPr>
            </w:pPr>
            <w:r>
              <w:rPr>
                <w:rFonts w:eastAsiaTheme="minorEastAsia"/>
                <w:lang w:eastAsia="ko-KR"/>
              </w:rPr>
              <w:t xml:space="preserve">Interface </w:t>
            </w:r>
          </w:p>
        </w:tc>
        <w:tc>
          <w:tcPr>
            <w:tcW w:w="1129" w:type="dxa"/>
          </w:tcPr>
          <w:p w14:paraId="37F7F3F8" w14:textId="689E044D" w:rsidR="00EB7ABC" w:rsidRDefault="00CC6602"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if</w:t>
            </w:r>
          </w:p>
        </w:tc>
        <w:tc>
          <w:tcPr>
            <w:tcW w:w="1620" w:type="dxa"/>
          </w:tcPr>
          <w:p w14:paraId="3E574996" w14:textId="162586BD" w:rsidR="00EB7ABC" w:rsidRDefault="002841D7"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string</w:t>
            </w:r>
          </w:p>
        </w:tc>
        <w:tc>
          <w:tcPr>
            <w:tcW w:w="1260" w:type="dxa"/>
          </w:tcPr>
          <w:p w14:paraId="6ACF802D" w14:textId="21D9CD89" w:rsidR="00EB7ABC" w:rsidRDefault="002841D7"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no</w:t>
            </w:r>
          </w:p>
        </w:tc>
        <w:tc>
          <w:tcPr>
            <w:tcW w:w="3420" w:type="dxa"/>
          </w:tcPr>
          <w:p w14:paraId="35752407" w14:textId="4D4BA2B6" w:rsidR="00EB7ABC" w:rsidRDefault="002841D7" w:rsidP="00F11F16">
            <w:pPr>
              <w:pStyle w:val="TABLE-cell"/>
              <w:cnfStyle w:val="000000100000" w:firstRow="0" w:lastRow="0" w:firstColumn="0" w:lastColumn="0" w:oddVBand="0" w:evenVBand="0" w:oddHBand="1" w:evenHBand="0" w:firstRowFirstColumn="0" w:firstRowLastColumn="0" w:lastRowFirstColumn="0" w:lastRowLastColumn="0"/>
            </w:pPr>
            <w:r>
              <w:t>Interface type to use in requests</w:t>
            </w:r>
            <w:r w:rsidR="006C144C">
              <w:t>, may override the default interface</w:t>
            </w:r>
          </w:p>
        </w:tc>
      </w:tr>
      <w:tr w:rsidR="006C144C" w:rsidRPr="00C63F04" w14:paraId="6491A81F" w14:textId="77777777" w:rsidTr="00A82A9F">
        <w:tc>
          <w:tcPr>
            <w:cnfStyle w:val="001000000000" w:firstRow="0" w:lastRow="0" w:firstColumn="1" w:lastColumn="0" w:oddVBand="0" w:evenVBand="0" w:oddHBand="0" w:evenHBand="0" w:firstRowFirstColumn="0" w:firstRowLastColumn="0" w:lastRowFirstColumn="0" w:lastRowLastColumn="0"/>
            <w:tcW w:w="2070" w:type="dxa"/>
          </w:tcPr>
          <w:p w14:paraId="4CE83528" w14:textId="3DA9D57F" w:rsidR="00EB7ABC" w:rsidRDefault="00CC6602" w:rsidP="00F11F16">
            <w:pPr>
              <w:pStyle w:val="TABLE-cell"/>
              <w:rPr>
                <w:rFonts w:eastAsiaTheme="minorEastAsia"/>
                <w:lang w:eastAsia="ko-KR"/>
              </w:rPr>
            </w:pPr>
            <w:r>
              <w:rPr>
                <w:rFonts w:eastAsiaTheme="minorEastAsia"/>
                <w:lang w:eastAsia="ko-KR"/>
              </w:rPr>
              <w:t>Resource Type</w:t>
            </w:r>
          </w:p>
        </w:tc>
        <w:tc>
          <w:tcPr>
            <w:tcW w:w="1129" w:type="dxa"/>
          </w:tcPr>
          <w:p w14:paraId="034C1E78" w14:textId="5D9377A5" w:rsidR="00EB7ABC" w:rsidRDefault="00CC6602"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rt</w:t>
            </w:r>
            <w:proofErr w:type="spellEnd"/>
          </w:p>
        </w:tc>
        <w:tc>
          <w:tcPr>
            <w:tcW w:w="1620" w:type="dxa"/>
          </w:tcPr>
          <w:p w14:paraId="1A399A64" w14:textId="77777777" w:rsidR="00EB7ABC" w:rsidRDefault="00EB7ABC"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string</w:t>
            </w:r>
          </w:p>
        </w:tc>
        <w:tc>
          <w:tcPr>
            <w:tcW w:w="1260" w:type="dxa"/>
          </w:tcPr>
          <w:p w14:paraId="249DF807" w14:textId="39F7B308" w:rsidR="00EB7ABC" w:rsidRDefault="002841D7"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no</w:t>
            </w:r>
          </w:p>
        </w:tc>
        <w:tc>
          <w:tcPr>
            <w:tcW w:w="3420" w:type="dxa"/>
          </w:tcPr>
          <w:p w14:paraId="5B40EB59" w14:textId="69ADFB4D" w:rsidR="00EB7ABC" w:rsidRDefault="002841D7" w:rsidP="00F11F16">
            <w:pPr>
              <w:pStyle w:val="TABLE-cell"/>
              <w:cnfStyle w:val="000000000000" w:firstRow="0" w:lastRow="0" w:firstColumn="0" w:lastColumn="0" w:oddVBand="0" w:evenVBand="0" w:oddHBand="0" w:evenHBand="0" w:firstRowFirstColumn="0" w:firstRowLastColumn="0" w:lastRowFirstColumn="0" w:lastRowLastColumn="0"/>
            </w:pPr>
            <w:r>
              <w:t>Resource Type to use in requests</w:t>
            </w:r>
            <w:r w:rsidR="006C144C">
              <w:t>, may override the default resource type</w:t>
            </w:r>
          </w:p>
        </w:tc>
      </w:tr>
      <w:tr w:rsidR="006C144C" w:rsidRPr="00C63F04" w14:paraId="237CB639" w14:textId="77777777" w:rsidTr="00A82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3D5E837" w14:textId="02675B70" w:rsidR="00097F33" w:rsidRDefault="00097F33" w:rsidP="00F11F16">
            <w:pPr>
              <w:pStyle w:val="TABLE-cell"/>
              <w:rPr>
                <w:rFonts w:eastAsiaTheme="minorEastAsia"/>
                <w:lang w:eastAsia="ko-KR"/>
              </w:rPr>
            </w:pPr>
            <w:r>
              <w:rPr>
                <w:rFonts w:eastAsiaTheme="minorEastAsia"/>
                <w:lang w:eastAsia="ko-KR"/>
              </w:rPr>
              <w:t>Instance</w:t>
            </w:r>
          </w:p>
        </w:tc>
        <w:tc>
          <w:tcPr>
            <w:tcW w:w="1129" w:type="dxa"/>
          </w:tcPr>
          <w:p w14:paraId="003A6F09" w14:textId="522B8A0A" w:rsidR="00097F33" w:rsidRDefault="00097F3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ins</w:t>
            </w:r>
          </w:p>
        </w:tc>
        <w:tc>
          <w:tcPr>
            <w:tcW w:w="1620" w:type="dxa"/>
          </w:tcPr>
          <w:p w14:paraId="5CC252B5" w14:textId="6B5B7DDF" w:rsidR="00097F33" w:rsidRDefault="00097F33"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number</w:t>
            </w:r>
          </w:p>
        </w:tc>
        <w:tc>
          <w:tcPr>
            <w:tcW w:w="1260" w:type="dxa"/>
          </w:tcPr>
          <w:p w14:paraId="25EBCA91" w14:textId="2FF8B57F" w:rsidR="00097F33" w:rsidRDefault="00097F33"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3420" w:type="dxa"/>
          </w:tcPr>
          <w:p w14:paraId="61C6D23F" w14:textId="735788BF" w:rsidR="00097F33" w:rsidRDefault="00097F33" w:rsidP="00F11F16">
            <w:pPr>
              <w:pStyle w:val="TABLE-cell"/>
              <w:cnfStyle w:val="000000100000" w:firstRow="0" w:lastRow="0" w:firstColumn="0" w:lastColumn="0" w:oddVBand="0" w:evenVBand="0" w:oddHBand="1" w:evenHBand="0" w:firstRowFirstColumn="0" w:firstRowLastColumn="0" w:lastRowFirstColumn="0" w:lastRowLastColumn="0"/>
            </w:pPr>
            <w:r>
              <w:t>Server or client supplied</w:t>
            </w:r>
          </w:p>
        </w:tc>
      </w:tr>
    </w:tbl>
    <w:p w14:paraId="42EB9197" w14:textId="77777777" w:rsidR="00EB7ABC" w:rsidRDefault="00EB7ABC" w:rsidP="00EB7ABC">
      <w:pPr>
        <w:outlineLvl w:val="0"/>
        <w:rPr>
          <w:lang w:val="en-US"/>
        </w:rPr>
      </w:pPr>
    </w:p>
    <w:p w14:paraId="1C7DF251" w14:textId="77777777" w:rsidR="002C6962" w:rsidRDefault="002C6962" w:rsidP="008A5959">
      <w:pPr>
        <w:outlineLvl w:val="0"/>
        <w:rPr>
          <w:lang w:val="en-US"/>
        </w:rPr>
      </w:pPr>
    </w:p>
    <w:p w14:paraId="641671C9" w14:textId="37D74DB7" w:rsidR="008A5959" w:rsidRDefault="008A5959" w:rsidP="008A5959">
      <w:pPr>
        <w:outlineLvl w:val="0"/>
        <w:rPr>
          <w:lang w:val="en-US"/>
        </w:rPr>
      </w:pPr>
      <w:r>
        <w:rPr>
          <w:lang w:val="en-US"/>
        </w:rPr>
        <w:t xml:space="preserve">Table </w:t>
      </w:r>
      <w:r w:rsidR="00E43332">
        <w:rPr>
          <w:lang w:val="en-US"/>
        </w:rPr>
        <w:t>35</w:t>
      </w:r>
      <w:r>
        <w:rPr>
          <w:lang w:val="en-US"/>
        </w:rPr>
        <w:t xml:space="preserve"> shows the properties of the </w:t>
      </w:r>
      <w:proofErr w:type="spellStart"/>
      <w:r>
        <w:rPr>
          <w:lang w:val="en-US"/>
        </w:rPr>
        <w:t>oic.</w:t>
      </w:r>
      <w:proofErr w:type="gramStart"/>
      <w:r>
        <w:rPr>
          <w:lang w:val="en-US"/>
        </w:rPr>
        <w:t>r.linkstatus</w:t>
      </w:r>
      <w:proofErr w:type="spellEnd"/>
      <w:proofErr w:type="gramEnd"/>
      <w:r>
        <w:rPr>
          <w:lang w:val="en-US"/>
        </w:rPr>
        <w:t xml:space="preserve"> resource type</w:t>
      </w:r>
    </w:p>
    <w:p w14:paraId="1572C048" w14:textId="278EACB3" w:rsidR="009757E3" w:rsidRDefault="009757E3" w:rsidP="009757E3">
      <w:pPr>
        <w:pStyle w:val="TABLE-title"/>
      </w:pPr>
      <w:bookmarkStart w:id="15" w:name="_Ref410833645"/>
      <w:bookmarkStart w:id="16" w:name="_Ref410288073"/>
      <w:bookmarkStart w:id="17" w:name="_Toc509367560"/>
      <w:r w:rsidRPr="000D29DB">
        <w:t xml:space="preserve">Table </w:t>
      </w:r>
      <w:r>
        <w:t>3</w:t>
      </w:r>
      <w:bookmarkEnd w:id="15"/>
      <w:r w:rsidR="008E68A1">
        <w:t>5</w:t>
      </w:r>
      <w:r w:rsidRPr="000D29DB">
        <w:t xml:space="preserve">. </w:t>
      </w:r>
      <w:r w:rsidR="00844A3B">
        <w:t>Link Status</w:t>
      </w:r>
      <w:r>
        <w:t xml:space="preserve"> Resource P</w:t>
      </w:r>
      <w:r w:rsidRPr="00D72754">
        <w:t>roperty definition</w:t>
      </w:r>
      <w:bookmarkEnd w:id="16"/>
      <w:bookmarkEnd w:id="17"/>
    </w:p>
    <w:tbl>
      <w:tblPr>
        <w:tblStyle w:val="GridTable41"/>
        <w:tblW w:w="9625" w:type="dxa"/>
        <w:tblLook w:val="04A0" w:firstRow="1" w:lastRow="0" w:firstColumn="1" w:lastColumn="0" w:noHBand="0" w:noVBand="1"/>
        <w:tblPrChange w:id="18" w:author="Michael Koster" w:date="2018-06-06T16:31:00Z">
          <w:tblPr>
            <w:tblStyle w:val="GridTable41"/>
            <w:tblW w:w="9625" w:type="dxa"/>
            <w:tblLook w:val="04A0" w:firstRow="1" w:lastRow="0" w:firstColumn="1" w:lastColumn="0" w:noHBand="0" w:noVBand="1"/>
          </w:tblPr>
        </w:tblPrChange>
      </w:tblPr>
      <w:tblGrid>
        <w:gridCol w:w="1399"/>
        <w:gridCol w:w="1605"/>
        <w:gridCol w:w="824"/>
        <w:gridCol w:w="706"/>
        <w:gridCol w:w="1184"/>
        <w:gridCol w:w="780"/>
        <w:gridCol w:w="1063"/>
        <w:gridCol w:w="2064"/>
        <w:tblGridChange w:id="19">
          <w:tblGrid>
            <w:gridCol w:w="1399"/>
            <w:gridCol w:w="1605"/>
            <w:gridCol w:w="824"/>
            <w:gridCol w:w="706"/>
            <w:gridCol w:w="1184"/>
            <w:gridCol w:w="780"/>
            <w:gridCol w:w="1063"/>
            <w:gridCol w:w="2064"/>
          </w:tblGrid>
        </w:tblGridChange>
      </w:tblGrid>
      <w:tr w:rsidR="00844A3B" w:rsidRPr="00C63F04" w14:paraId="5247A544" w14:textId="77777777" w:rsidTr="005636EF">
        <w:trPr>
          <w:cnfStyle w:val="100000000000" w:firstRow="1" w:lastRow="0" w:firstColumn="0" w:lastColumn="0" w:oddVBand="0" w:evenVBand="0" w:oddHBand="0" w:evenHBand="0" w:firstRowFirstColumn="0" w:firstRowLastColumn="0" w:lastRowFirstColumn="0" w:lastRowLastColumn="0"/>
          <w:trHeight w:val="153"/>
          <w:trPrChange w:id="20" w:author="Michael Koster" w:date="2018-06-06T16:31:00Z">
            <w:trPr>
              <w:trHeight w:val="153"/>
            </w:trPr>
          </w:trPrChange>
        </w:trPr>
        <w:tc>
          <w:tcPr>
            <w:cnfStyle w:val="001000000000" w:firstRow="0" w:lastRow="0" w:firstColumn="1" w:lastColumn="0" w:oddVBand="0" w:evenVBand="0" w:oddHBand="0" w:evenHBand="0" w:firstRowFirstColumn="0" w:firstRowLastColumn="0" w:lastRowFirstColumn="0" w:lastRowLastColumn="0"/>
            <w:tcW w:w="1399" w:type="dxa"/>
            <w:tcPrChange w:id="21" w:author="Michael Koster" w:date="2018-06-06T16:31:00Z">
              <w:tcPr>
                <w:tcW w:w="1703" w:type="dxa"/>
              </w:tcPr>
            </w:tcPrChange>
          </w:tcPr>
          <w:p w14:paraId="6E47443A" w14:textId="77777777" w:rsidR="009757E3" w:rsidRPr="00C63F04" w:rsidRDefault="009757E3" w:rsidP="00D432CC">
            <w:pPr>
              <w:pStyle w:val="TABLE-col-heading"/>
              <w:cnfStyle w:val="101000000000" w:firstRow="1" w:lastRow="0" w:firstColumn="1"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Property </w:t>
            </w:r>
            <w:r>
              <w:rPr>
                <w:rFonts w:eastAsiaTheme="minorEastAsia" w:hint="eastAsia"/>
                <w:lang w:eastAsia="ko-KR"/>
              </w:rPr>
              <w:t>title</w:t>
            </w:r>
          </w:p>
        </w:tc>
        <w:tc>
          <w:tcPr>
            <w:tcW w:w="1605" w:type="dxa"/>
            <w:tcPrChange w:id="22" w:author="Michael Koster" w:date="2018-06-06T16:31:00Z">
              <w:tcPr>
                <w:tcW w:w="987" w:type="dxa"/>
              </w:tcPr>
            </w:tcPrChange>
          </w:tcPr>
          <w:p w14:paraId="3F114D25"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Property </w:t>
            </w:r>
            <w:r>
              <w:rPr>
                <w:rFonts w:eastAsiaTheme="minorEastAsia" w:hint="eastAsia"/>
                <w:lang w:eastAsia="ko-KR"/>
              </w:rPr>
              <w:t>name</w:t>
            </w:r>
          </w:p>
        </w:tc>
        <w:tc>
          <w:tcPr>
            <w:tcW w:w="824" w:type="dxa"/>
            <w:tcPrChange w:id="23" w:author="Michael Koster" w:date="2018-06-06T16:31:00Z">
              <w:tcPr>
                <w:tcW w:w="841" w:type="dxa"/>
              </w:tcPr>
            </w:tcPrChange>
          </w:tcPr>
          <w:p w14:paraId="15C969D3"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Value </w:t>
            </w:r>
            <w:r>
              <w:rPr>
                <w:rFonts w:eastAsiaTheme="minorEastAsia" w:hint="eastAsia"/>
                <w:lang w:eastAsia="ko-KR"/>
              </w:rPr>
              <w:t>type</w:t>
            </w:r>
          </w:p>
        </w:tc>
        <w:tc>
          <w:tcPr>
            <w:tcW w:w="706" w:type="dxa"/>
            <w:tcPrChange w:id="24" w:author="Michael Koster" w:date="2018-06-06T16:31:00Z">
              <w:tcPr>
                <w:tcW w:w="743" w:type="dxa"/>
              </w:tcPr>
            </w:tcPrChange>
          </w:tcPr>
          <w:p w14:paraId="6AED6DE9"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V</w:t>
            </w:r>
            <w:r>
              <w:rPr>
                <w:rFonts w:eastAsiaTheme="minorEastAsia" w:hint="eastAsia"/>
                <w:lang w:eastAsia="ko-KR"/>
              </w:rPr>
              <w:t>alue rule</w:t>
            </w:r>
          </w:p>
        </w:tc>
        <w:tc>
          <w:tcPr>
            <w:tcW w:w="1184" w:type="dxa"/>
            <w:tcPrChange w:id="25" w:author="Michael Koster" w:date="2018-06-06T16:31:00Z">
              <w:tcPr>
                <w:tcW w:w="562" w:type="dxa"/>
              </w:tcPr>
            </w:tcPrChange>
          </w:tcPr>
          <w:p w14:paraId="319E6E92"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Malgun Gothic"/>
                <w:lang w:eastAsia="ko-KR"/>
              </w:rPr>
            </w:pPr>
            <w:r w:rsidRPr="00C63F04">
              <w:rPr>
                <w:rFonts w:eastAsiaTheme="minorEastAsia" w:hint="eastAsia"/>
                <w:lang w:eastAsia="ko-KR"/>
              </w:rPr>
              <w:t>Unit</w:t>
            </w:r>
          </w:p>
        </w:tc>
        <w:tc>
          <w:tcPr>
            <w:tcW w:w="780" w:type="dxa"/>
            <w:tcPrChange w:id="26" w:author="Michael Koster" w:date="2018-06-06T16:31:00Z">
              <w:tcPr>
                <w:tcW w:w="739" w:type="dxa"/>
              </w:tcPr>
            </w:tcPrChange>
          </w:tcPr>
          <w:p w14:paraId="2604924F"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Malgun Gothic" w:hint="eastAsia"/>
                <w:lang w:eastAsia="ko-KR"/>
              </w:rPr>
              <w:t>Access mode</w:t>
            </w:r>
          </w:p>
        </w:tc>
        <w:tc>
          <w:tcPr>
            <w:tcW w:w="1063" w:type="dxa"/>
            <w:tcPrChange w:id="27" w:author="Michael Koster" w:date="2018-06-06T16:31:00Z">
              <w:tcPr>
                <w:tcW w:w="1080" w:type="dxa"/>
              </w:tcPr>
            </w:tcPrChange>
          </w:tcPr>
          <w:p w14:paraId="186DAE2E"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Mandatory</w:t>
            </w:r>
          </w:p>
        </w:tc>
        <w:tc>
          <w:tcPr>
            <w:tcW w:w="2064" w:type="dxa"/>
            <w:tcPrChange w:id="28" w:author="Michael Koster" w:date="2018-06-06T16:31:00Z">
              <w:tcPr>
                <w:tcW w:w="2970" w:type="dxa"/>
              </w:tcPr>
            </w:tcPrChange>
          </w:tcPr>
          <w:p w14:paraId="42BFC725"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Description</w:t>
            </w:r>
          </w:p>
        </w:tc>
      </w:tr>
      <w:tr w:rsidR="00844A3B" w:rsidRPr="00C63F04" w14:paraId="6E1200DA" w14:textId="77777777" w:rsidTr="00563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Change w:id="29" w:author="Michael Koster" w:date="2018-06-06T16:31:00Z">
              <w:tcPr>
                <w:tcW w:w="1703" w:type="dxa"/>
              </w:tcPr>
            </w:tcPrChange>
          </w:tcPr>
          <w:p w14:paraId="219BFED7" w14:textId="1092AD8D" w:rsidR="009757E3" w:rsidRPr="00C63F04" w:rsidRDefault="00844A3B" w:rsidP="00D432CC">
            <w:pPr>
              <w:pStyle w:val="TABLE-cell"/>
              <w:cnfStyle w:val="001000100000" w:firstRow="0" w:lastRow="0" w:firstColumn="1"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Link State</w:t>
            </w:r>
          </w:p>
        </w:tc>
        <w:tc>
          <w:tcPr>
            <w:tcW w:w="1605" w:type="dxa"/>
            <w:tcPrChange w:id="30" w:author="Michael Koster" w:date="2018-06-06T16:31:00Z">
              <w:tcPr>
                <w:tcW w:w="987" w:type="dxa"/>
              </w:tcPr>
            </w:tcPrChange>
          </w:tcPr>
          <w:p w14:paraId="788C4F79" w14:textId="5B57D8E6"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linkstate</w:t>
            </w:r>
            <w:proofErr w:type="spellEnd"/>
          </w:p>
        </w:tc>
        <w:tc>
          <w:tcPr>
            <w:tcW w:w="824" w:type="dxa"/>
            <w:tcPrChange w:id="31" w:author="Michael Koster" w:date="2018-06-06T16:31:00Z">
              <w:tcPr>
                <w:tcW w:w="841" w:type="dxa"/>
              </w:tcPr>
            </w:tcPrChange>
          </w:tcPr>
          <w:p w14:paraId="39D1DF33" w14:textId="77777777" w:rsidR="009757E3" w:rsidRPr="00C63F04"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string</w:t>
            </w:r>
          </w:p>
        </w:tc>
        <w:tc>
          <w:tcPr>
            <w:tcW w:w="706" w:type="dxa"/>
            <w:tcPrChange w:id="32" w:author="Michael Koster" w:date="2018-06-06T16:31:00Z">
              <w:tcPr>
                <w:tcW w:w="743" w:type="dxa"/>
              </w:tcPr>
            </w:tcPrChange>
          </w:tcPr>
          <w:p w14:paraId="436C8650" w14:textId="6FF34911" w:rsidR="009757E3" w:rsidRPr="0024338F"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pPr>
            <w:proofErr w:type="spellStart"/>
            <w:r>
              <w:t>enum</w:t>
            </w:r>
            <w:proofErr w:type="spellEnd"/>
          </w:p>
        </w:tc>
        <w:tc>
          <w:tcPr>
            <w:tcW w:w="1184" w:type="dxa"/>
            <w:tcPrChange w:id="33" w:author="Michael Koster" w:date="2018-06-06T16:31:00Z">
              <w:tcPr>
                <w:tcW w:w="562" w:type="dxa"/>
              </w:tcPr>
            </w:tcPrChange>
          </w:tcPr>
          <w:p w14:paraId="35697C49"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tc>
        <w:tc>
          <w:tcPr>
            <w:tcW w:w="780" w:type="dxa"/>
            <w:tcPrChange w:id="34" w:author="Michael Koster" w:date="2018-06-06T16:31:00Z">
              <w:tcPr>
                <w:tcW w:w="739" w:type="dxa"/>
              </w:tcPr>
            </w:tcPrChange>
          </w:tcPr>
          <w:p w14:paraId="2AD1D277" w14:textId="63470D55"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t>
            </w:r>
          </w:p>
        </w:tc>
        <w:tc>
          <w:tcPr>
            <w:tcW w:w="1063" w:type="dxa"/>
            <w:tcPrChange w:id="35" w:author="Michael Koster" w:date="2018-06-06T16:31:00Z">
              <w:tcPr>
                <w:tcW w:w="1080" w:type="dxa"/>
              </w:tcPr>
            </w:tcPrChange>
          </w:tcPr>
          <w:p w14:paraId="4E83DFD1" w14:textId="77777777" w:rsidR="009757E3" w:rsidRPr="00C63F04"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w:t>
            </w:r>
            <w:r>
              <w:rPr>
                <w:rFonts w:eastAsiaTheme="minorEastAsia" w:hint="eastAsia"/>
                <w:lang w:eastAsia="ko-KR"/>
              </w:rPr>
              <w:t>es</w:t>
            </w:r>
          </w:p>
        </w:tc>
        <w:tc>
          <w:tcPr>
            <w:tcW w:w="2064" w:type="dxa"/>
            <w:tcPrChange w:id="36" w:author="Michael Koster" w:date="2018-06-06T16:31:00Z">
              <w:tcPr>
                <w:tcW w:w="2970" w:type="dxa"/>
              </w:tcPr>
            </w:tcPrChange>
          </w:tcPr>
          <w:p w14:paraId="342E44CB" w14:textId="3E1BCE60" w:rsidR="009757E3" w:rsidRPr="00C63F04" w:rsidRDefault="00D432CC" w:rsidP="00D432CC">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t>Life cycle state of the Dynamic Link</w:t>
            </w:r>
          </w:p>
        </w:tc>
      </w:tr>
      <w:tr w:rsidR="00844A3B" w:rsidRPr="00C63F04" w14:paraId="5B2CEFD8" w14:textId="77777777" w:rsidTr="005636EF">
        <w:tc>
          <w:tcPr>
            <w:cnfStyle w:val="001000000000" w:firstRow="0" w:lastRow="0" w:firstColumn="1" w:lastColumn="0" w:oddVBand="0" w:evenVBand="0" w:oddHBand="0" w:evenHBand="0" w:firstRowFirstColumn="0" w:firstRowLastColumn="0" w:lastRowFirstColumn="0" w:lastRowLastColumn="0"/>
            <w:tcW w:w="1399" w:type="dxa"/>
            <w:tcPrChange w:id="37" w:author="Michael Koster" w:date="2018-06-06T16:31:00Z">
              <w:tcPr>
                <w:tcW w:w="1703" w:type="dxa"/>
              </w:tcPr>
            </w:tcPrChange>
          </w:tcPr>
          <w:p w14:paraId="43B7949F" w14:textId="5D8A09A7" w:rsidR="009757E3" w:rsidRDefault="00844A3B" w:rsidP="00D432CC">
            <w:pPr>
              <w:pStyle w:val="TABLE-cell"/>
              <w:rPr>
                <w:rFonts w:eastAsiaTheme="minorEastAsia"/>
                <w:lang w:eastAsia="ko-KR"/>
              </w:rPr>
            </w:pPr>
            <w:r>
              <w:rPr>
                <w:rFonts w:eastAsiaTheme="minorEastAsia"/>
                <w:lang w:eastAsia="ko-KR"/>
              </w:rPr>
              <w:t>Last Status</w:t>
            </w:r>
          </w:p>
        </w:tc>
        <w:tc>
          <w:tcPr>
            <w:tcW w:w="1605" w:type="dxa"/>
            <w:tcPrChange w:id="38" w:author="Michael Koster" w:date="2018-06-06T16:31:00Z">
              <w:tcPr>
                <w:tcW w:w="987" w:type="dxa"/>
              </w:tcPr>
            </w:tcPrChange>
          </w:tcPr>
          <w:p w14:paraId="74CD611D" w14:textId="5DB20366"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laststatus</w:t>
            </w:r>
            <w:proofErr w:type="spellEnd"/>
          </w:p>
        </w:tc>
        <w:tc>
          <w:tcPr>
            <w:tcW w:w="824" w:type="dxa"/>
            <w:tcPrChange w:id="39" w:author="Michael Koster" w:date="2018-06-06T16:31:00Z">
              <w:tcPr>
                <w:tcW w:w="841" w:type="dxa"/>
              </w:tcPr>
            </w:tcPrChange>
          </w:tcPr>
          <w:p w14:paraId="06138F13" w14:textId="41AF16D7"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string</w:t>
            </w:r>
          </w:p>
        </w:tc>
        <w:tc>
          <w:tcPr>
            <w:tcW w:w="706" w:type="dxa"/>
            <w:tcPrChange w:id="40" w:author="Michael Koster" w:date="2018-06-06T16:31:00Z">
              <w:tcPr>
                <w:tcW w:w="743" w:type="dxa"/>
              </w:tcPr>
            </w:tcPrChange>
          </w:tcPr>
          <w:p w14:paraId="376470FE" w14:textId="750C0959"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pPr>
            <w:proofErr w:type="spellStart"/>
            <w:r>
              <w:t>enum</w:t>
            </w:r>
            <w:proofErr w:type="spellEnd"/>
          </w:p>
        </w:tc>
        <w:tc>
          <w:tcPr>
            <w:tcW w:w="1184" w:type="dxa"/>
            <w:tcPrChange w:id="41" w:author="Michael Koster" w:date="2018-06-06T16:31:00Z">
              <w:tcPr>
                <w:tcW w:w="562" w:type="dxa"/>
              </w:tcPr>
            </w:tcPrChange>
          </w:tcPr>
          <w:p w14:paraId="234F96BE" w14:textId="77777777"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
        </w:tc>
        <w:tc>
          <w:tcPr>
            <w:tcW w:w="780" w:type="dxa"/>
            <w:tcPrChange w:id="42" w:author="Michael Koster" w:date="2018-06-06T16:31:00Z">
              <w:tcPr>
                <w:tcW w:w="739" w:type="dxa"/>
              </w:tcPr>
            </w:tcPrChange>
          </w:tcPr>
          <w:p w14:paraId="3F56C207" w14:textId="37D74EF8"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R</w:t>
            </w:r>
          </w:p>
        </w:tc>
        <w:tc>
          <w:tcPr>
            <w:tcW w:w="1063" w:type="dxa"/>
            <w:tcPrChange w:id="43" w:author="Michael Koster" w:date="2018-06-06T16:31:00Z">
              <w:tcPr>
                <w:tcW w:w="1080" w:type="dxa"/>
              </w:tcPr>
            </w:tcPrChange>
          </w:tcPr>
          <w:p w14:paraId="7E5E598F" w14:textId="77777777"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2064" w:type="dxa"/>
            <w:tcPrChange w:id="44" w:author="Michael Koster" w:date="2018-06-06T16:31:00Z">
              <w:tcPr>
                <w:tcW w:w="2970" w:type="dxa"/>
              </w:tcPr>
            </w:tcPrChange>
          </w:tcPr>
          <w:p w14:paraId="049ECD0C" w14:textId="7BFF66BA" w:rsidR="009757E3" w:rsidRDefault="00D432CC" w:rsidP="00D432CC">
            <w:pPr>
              <w:pStyle w:val="TABLE-cell"/>
              <w:cnfStyle w:val="000000000000" w:firstRow="0" w:lastRow="0" w:firstColumn="0" w:lastColumn="0" w:oddVBand="0" w:evenVBand="0" w:oddHBand="0" w:evenHBand="0" w:firstRowFirstColumn="0" w:firstRowLastColumn="0" w:lastRowFirstColumn="0" w:lastRowLastColumn="0"/>
            </w:pPr>
            <w:r>
              <w:t>Status code from the last response</w:t>
            </w:r>
          </w:p>
        </w:tc>
      </w:tr>
      <w:tr w:rsidR="00844A3B" w:rsidRPr="00C63F04" w14:paraId="0F7D0C1F" w14:textId="77777777" w:rsidTr="00563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Change w:id="45" w:author="Michael Koster" w:date="2018-06-06T16:31:00Z">
              <w:tcPr>
                <w:tcW w:w="1703" w:type="dxa"/>
              </w:tcPr>
            </w:tcPrChange>
          </w:tcPr>
          <w:p w14:paraId="65FA0AEE" w14:textId="2A1A0787" w:rsidR="009757E3" w:rsidRDefault="00844A3B" w:rsidP="00D432CC">
            <w:pPr>
              <w:pStyle w:val="TABLE-cell"/>
              <w:cnfStyle w:val="001000100000" w:firstRow="0" w:lastRow="0" w:firstColumn="1"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Maximum Idle Time</w:t>
            </w:r>
          </w:p>
        </w:tc>
        <w:tc>
          <w:tcPr>
            <w:tcW w:w="1605" w:type="dxa"/>
            <w:tcPrChange w:id="46" w:author="Michael Koster" w:date="2018-06-06T16:31:00Z">
              <w:tcPr>
                <w:tcW w:w="987" w:type="dxa"/>
              </w:tcPr>
            </w:tcPrChange>
          </w:tcPr>
          <w:p w14:paraId="44824805" w14:textId="4E8E5D2B"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maxidle</w:t>
            </w:r>
            <w:proofErr w:type="spellEnd"/>
          </w:p>
        </w:tc>
        <w:tc>
          <w:tcPr>
            <w:tcW w:w="824" w:type="dxa"/>
            <w:tcPrChange w:id="47" w:author="Michael Koster" w:date="2018-06-06T16:31:00Z">
              <w:tcPr>
                <w:tcW w:w="841" w:type="dxa"/>
              </w:tcPr>
            </w:tcPrChange>
          </w:tcPr>
          <w:p w14:paraId="5511AF72" w14:textId="579EEFB0"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number</w:t>
            </w:r>
          </w:p>
        </w:tc>
        <w:tc>
          <w:tcPr>
            <w:tcW w:w="706" w:type="dxa"/>
            <w:tcPrChange w:id="48" w:author="Michael Koster" w:date="2018-06-06T16:31:00Z">
              <w:tcPr>
                <w:tcW w:w="743" w:type="dxa"/>
              </w:tcPr>
            </w:tcPrChange>
          </w:tcPr>
          <w:p w14:paraId="22849B22"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pPr>
          </w:p>
        </w:tc>
        <w:tc>
          <w:tcPr>
            <w:tcW w:w="1184" w:type="dxa"/>
            <w:tcPrChange w:id="49" w:author="Michael Koster" w:date="2018-06-06T16:31:00Z">
              <w:tcPr>
                <w:tcW w:w="562" w:type="dxa"/>
              </w:tcPr>
            </w:tcPrChange>
          </w:tcPr>
          <w:p w14:paraId="54401E59" w14:textId="69CF93F7"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milliseconds</w:t>
            </w:r>
          </w:p>
        </w:tc>
        <w:tc>
          <w:tcPr>
            <w:tcW w:w="780" w:type="dxa"/>
            <w:tcPrChange w:id="50" w:author="Michael Koster" w:date="2018-06-06T16:31:00Z">
              <w:tcPr>
                <w:tcW w:w="739" w:type="dxa"/>
              </w:tcPr>
            </w:tcPrChange>
          </w:tcPr>
          <w:p w14:paraId="3AD9229C"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w:t>
            </w:r>
          </w:p>
        </w:tc>
        <w:tc>
          <w:tcPr>
            <w:tcW w:w="1063" w:type="dxa"/>
            <w:tcPrChange w:id="51" w:author="Michael Koster" w:date="2018-06-06T16:31:00Z">
              <w:tcPr>
                <w:tcW w:w="1080" w:type="dxa"/>
              </w:tcPr>
            </w:tcPrChange>
          </w:tcPr>
          <w:p w14:paraId="37119230"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2064" w:type="dxa"/>
            <w:tcPrChange w:id="52" w:author="Michael Koster" w:date="2018-06-06T16:31:00Z">
              <w:tcPr>
                <w:tcW w:w="2970" w:type="dxa"/>
              </w:tcPr>
            </w:tcPrChange>
          </w:tcPr>
          <w:p w14:paraId="38221B46" w14:textId="7C078C64" w:rsidR="009757E3" w:rsidRDefault="00140CD5" w:rsidP="00D432CC">
            <w:pPr>
              <w:pStyle w:val="TABLE-cell"/>
              <w:cnfStyle w:val="000000100000" w:firstRow="0" w:lastRow="0" w:firstColumn="0" w:lastColumn="0" w:oddVBand="0" w:evenVBand="0" w:oddHBand="1" w:evenHBand="0" w:firstRowFirstColumn="0" w:firstRowLastColumn="0" w:lastRowFirstColumn="0" w:lastRowLastColumn="0"/>
            </w:pPr>
            <w:r>
              <w:t>Timeout value, 0 (zero) to disable timeout</w:t>
            </w:r>
          </w:p>
        </w:tc>
      </w:tr>
      <w:tr w:rsidR="00844A3B" w:rsidRPr="00C63F04" w14:paraId="1D4987A7" w14:textId="77777777" w:rsidTr="005636EF">
        <w:tc>
          <w:tcPr>
            <w:cnfStyle w:val="001000000000" w:firstRow="0" w:lastRow="0" w:firstColumn="1" w:lastColumn="0" w:oddVBand="0" w:evenVBand="0" w:oddHBand="0" w:evenHBand="0" w:firstRowFirstColumn="0" w:firstRowLastColumn="0" w:lastRowFirstColumn="0" w:lastRowLastColumn="0"/>
            <w:tcW w:w="1399" w:type="dxa"/>
            <w:tcPrChange w:id="53" w:author="Michael Koster" w:date="2018-06-06T16:31:00Z">
              <w:tcPr>
                <w:tcW w:w="1703" w:type="dxa"/>
              </w:tcPr>
            </w:tcPrChange>
          </w:tcPr>
          <w:p w14:paraId="4B46C3DF" w14:textId="5A58BA37" w:rsidR="009757E3" w:rsidRDefault="00844A3B" w:rsidP="00D432CC">
            <w:pPr>
              <w:pStyle w:val="TABLE-cell"/>
              <w:rPr>
                <w:rFonts w:eastAsiaTheme="minorEastAsia"/>
                <w:lang w:eastAsia="ko-KR"/>
              </w:rPr>
            </w:pPr>
            <w:r>
              <w:rPr>
                <w:rFonts w:eastAsiaTheme="minorEastAsia"/>
                <w:lang w:eastAsia="ko-KR"/>
              </w:rPr>
              <w:t>Idle Time</w:t>
            </w:r>
          </w:p>
        </w:tc>
        <w:tc>
          <w:tcPr>
            <w:tcW w:w="1605" w:type="dxa"/>
            <w:tcPrChange w:id="54" w:author="Michael Koster" w:date="2018-06-06T16:31:00Z">
              <w:tcPr>
                <w:tcW w:w="987" w:type="dxa"/>
              </w:tcPr>
            </w:tcPrChange>
          </w:tcPr>
          <w:p w14:paraId="74D52E35" w14:textId="7D533AC3"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idletime</w:t>
            </w:r>
            <w:proofErr w:type="spellEnd"/>
          </w:p>
        </w:tc>
        <w:tc>
          <w:tcPr>
            <w:tcW w:w="824" w:type="dxa"/>
            <w:tcPrChange w:id="55" w:author="Michael Koster" w:date="2018-06-06T16:31:00Z">
              <w:tcPr>
                <w:tcW w:w="841" w:type="dxa"/>
              </w:tcPr>
            </w:tcPrChange>
          </w:tcPr>
          <w:p w14:paraId="315A8C2F" w14:textId="34D0D3C6"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number</w:t>
            </w:r>
          </w:p>
        </w:tc>
        <w:tc>
          <w:tcPr>
            <w:tcW w:w="706" w:type="dxa"/>
            <w:tcPrChange w:id="56" w:author="Michael Koster" w:date="2018-06-06T16:31:00Z">
              <w:tcPr>
                <w:tcW w:w="743" w:type="dxa"/>
              </w:tcPr>
            </w:tcPrChange>
          </w:tcPr>
          <w:p w14:paraId="79C0B452" w14:textId="77777777"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pPr>
          </w:p>
        </w:tc>
        <w:tc>
          <w:tcPr>
            <w:tcW w:w="1184" w:type="dxa"/>
            <w:tcPrChange w:id="57" w:author="Michael Koster" w:date="2018-06-06T16:31:00Z">
              <w:tcPr>
                <w:tcW w:w="562" w:type="dxa"/>
              </w:tcPr>
            </w:tcPrChange>
          </w:tcPr>
          <w:p w14:paraId="70D2B867" w14:textId="5B6C55A7"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milliseconds</w:t>
            </w:r>
          </w:p>
        </w:tc>
        <w:tc>
          <w:tcPr>
            <w:tcW w:w="780" w:type="dxa"/>
            <w:tcPrChange w:id="58" w:author="Michael Koster" w:date="2018-06-06T16:31:00Z">
              <w:tcPr>
                <w:tcW w:w="739" w:type="dxa"/>
              </w:tcPr>
            </w:tcPrChange>
          </w:tcPr>
          <w:p w14:paraId="5EF9491E" w14:textId="59FD58CF"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R</w:t>
            </w:r>
          </w:p>
        </w:tc>
        <w:tc>
          <w:tcPr>
            <w:tcW w:w="1063" w:type="dxa"/>
            <w:tcPrChange w:id="59" w:author="Michael Koster" w:date="2018-06-06T16:31:00Z">
              <w:tcPr>
                <w:tcW w:w="1080" w:type="dxa"/>
              </w:tcPr>
            </w:tcPrChange>
          </w:tcPr>
          <w:p w14:paraId="1C76EDED" w14:textId="77777777"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2064" w:type="dxa"/>
            <w:tcPrChange w:id="60" w:author="Michael Koster" w:date="2018-06-06T16:31:00Z">
              <w:tcPr>
                <w:tcW w:w="2970" w:type="dxa"/>
              </w:tcPr>
            </w:tcPrChange>
          </w:tcPr>
          <w:p w14:paraId="19925166" w14:textId="1D596EEE" w:rsidR="009757E3" w:rsidRDefault="00140CD5" w:rsidP="00D432CC">
            <w:pPr>
              <w:pStyle w:val="TABLE-cell"/>
              <w:cnfStyle w:val="000000000000" w:firstRow="0" w:lastRow="0" w:firstColumn="0" w:lastColumn="0" w:oddVBand="0" w:evenVBand="0" w:oddHBand="0" w:evenHBand="0" w:firstRowFirstColumn="0" w:firstRowLastColumn="0" w:lastRowFirstColumn="0" w:lastRowLastColumn="0"/>
            </w:pPr>
            <w:r>
              <w:t>Time since the last activity on the Dynamic Link</w:t>
            </w:r>
          </w:p>
        </w:tc>
      </w:tr>
      <w:tr w:rsidR="00844A3B" w:rsidRPr="00C63F04" w14:paraId="579EB332" w14:textId="77777777" w:rsidTr="00563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Change w:id="61" w:author="Michael Koster" w:date="2018-06-06T16:31:00Z">
              <w:tcPr>
                <w:tcW w:w="1703" w:type="dxa"/>
              </w:tcPr>
            </w:tcPrChange>
          </w:tcPr>
          <w:p w14:paraId="28E5E417" w14:textId="7204D2CC" w:rsidR="009757E3" w:rsidRDefault="00844A3B" w:rsidP="00844A3B">
            <w:pPr>
              <w:pStyle w:val="TABLE-cell"/>
              <w:cnfStyle w:val="001000100000" w:firstRow="0" w:lastRow="0" w:firstColumn="1"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Link Instance</w:t>
            </w:r>
          </w:p>
        </w:tc>
        <w:tc>
          <w:tcPr>
            <w:tcW w:w="1605" w:type="dxa"/>
            <w:tcPrChange w:id="62" w:author="Michael Koster" w:date="2018-06-06T16:31:00Z">
              <w:tcPr>
                <w:tcW w:w="987" w:type="dxa"/>
              </w:tcPr>
            </w:tcPrChange>
          </w:tcPr>
          <w:p w14:paraId="166C18B4" w14:textId="2FFC4DD2"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link</w:t>
            </w:r>
            <w:r w:rsidR="00844A3B">
              <w:rPr>
                <w:rFonts w:eastAsiaTheme="minorEastAsia"/>
                <w:lang w:eastAsia="ko-KR"/>
              </w:rPr>
              <w:t>instance</w:t>
            </w:r>
            <w:proofErr w:type="spellEnd"/>
          </w:p>
        </w:tc>
        <w:tc>
          <w:tcPr>
            <w:tcW w:w="824" w:type="dxa"/>
            <w:tcPrChange w:id="63" w:author="Michael Koster" w:date="2018-06-06T16:31:00Z">
              <w:tcPr>
                <w:tcW w:w="841" w:type="dxa"/>
              </w:tcPr>
            </w:tcPrChange>
          </w:tcPr>
          <w:p w14:paraId="4BFC7CC5" w14:textId="11E784C5"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number</w:t>
            </w:r>
          </w:p>
        </w:tc>
        <w:tc>
          <w:tcPr>
            <w:tcW w:w="706" w:type="dxa"/>
            <w:tcPrChange w:id="64" w:author="Michael Koster" w:date="2018-06-06T16:31:00Z">
              <w:tcPr>
                <w:tcW w:w="743" w:type="dxa"/>
              </w:tcPr>
            </w:tcPrChange>
          </w:tcPr>
          <w:p w14:paraId="304B6111" w14:textId="28E7023A"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pPr>
          </w:p>
        </w:tc>
        <w:tc>
          <w:tcPr>
            <w:tcW w:w="1184" w:type="dxa"/>
            <w:tcPrChange w:id="65" w:author="Michael Koster" w:date="2018-06-06T16:31:00Z">
              <w:tcPr>
                <w:tcW w:w="562" w:type="dxa"/>
              </w:tcPr>
            </w:tcPrChange>
          </w:tcPr>
          <w:p w14:paraId="56D7984D"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tc>
        <w:tc>
          <w:tcPr>
            <w:tcW w:w="780" w:type="dxa"/>
            <w:tcPrChange w:id="66" w:author="Michael Koster" w:date="2018-06-06T16:31:00Z">
              <w:tcPr>
                <w:tcW w:w="739" w:type="dxa"/>
              </w:tcPr>
            </w:tcPrChange>
          </w:tcPr>
          <w:p w14:paraId="27FA949F" w14:textId="6744D96F"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t>
            </w:r>
          </w:p>
        </w:tc>
        <w:tc>
          <w:tcPr>
            <w:tcW w:w="1063" w:type="dxa"/>
            <w:tcPrChange w:id="67" w:author="Michael Koster" w:date="2018-06-06T16:31:00Z">
              <w:tcPr>
                <w:tcW w:w="1080" w:type="dxa"/>
              </w:tcPr>
            </w:tcPrChange>
          </w:tcPr>
          <w:p w14:paraId="532458A6"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2064" w:type="dxa"/>
            <w:tcPrChange w:id="68" w:author="Michael Koster" w:date="2018-06-06T16:31:00Z">
              <w:tcPr>
                <w:tcW w:w="2970" w:type="dxa"/>
              </w:tcPr>
            </w:tcPrChange>
          </w:tcPr>
          <w:p w14:paraId="3469BDAF" w14:textId="51C398E5" w:rsidR="009757E3" w:rsidRDefault="00140CD5" w:rsidP="00D432CC">
            <w:pPr>
              <w:pStyle w:val="TABLE-cell"/>
              <w:cnfStyle w:val="000000100000" w:firstRow="0" w:lastRow="0" w:firstColumn="0" w:lastColumn="0" w:oddVBand="0" w:evenVBand="0" w:oddHBand="1" w:evenHBand="0" w:firstRowFirstColumn="0" w:firstRowLastColumn="0" w:lastRowFirstColumn="0" w:lastRowLastColumn="0"/>
            </w:pPr>
            <w:r>
              <w:t>Value of the "ins" link parameter of the Dynamic Link</w:t>
            </w:r>
          </w:p>
        </w:tc>
      </w:tr>
      <w:tr w:rsidR="00844A3B" w:rsidRPr="00C63F04" w:rsidDel="005636EF" w14:paraId="3C8A6EC8" w14:textId="3F376312" w:rsidTr="005636EF">
        <w:trPr>
          <w:del w:id="69" w:author="Michael Koster" w:date="2018-06-06T16:31:00Z"/>
        </w:trPr>
        <w:tc>
          <w:tcPr>
            <w:cnfStyle w:val="001000000000" w:firstRow="0" w:lastRow="0" w:firstColumn="1" w:lastColumn="0" w:oddVBand="0" w:evenVBand="0" w:oddHBand="0" w:evenHBand="0" w:firstRowFirstColumn="0" w:firstRowLastColumn="0" w:lastRowFirstColumn="0" w:lastRowLastColumn="0"/>
            <w:tcW w:w="1399" w:type="dxa"/>
            <w:tcPrChange w:id="70" w:author="Michael Koster" w:date="2018-06-06T16:31:00Z">
              <w:tcPr>
                <w:tcW w:w="1703" w:type="dxa"/>
              </w:tcPr>
            </w:tcPrChange>
          </w:tcPr>
          <w:p w14:paraId="6DDBA5C8" w14:textId="2F17F7B4" w:rsidR="00844A3B" w:rsidDel="005636EF" w:rsidRDefault="00844A3B" w:rsidP="00844A3B">
            <w:pPr>
              <w:pStyle w:val="TABLE-cell"/>
              <w:rPr>
                <w:del w:id="71" w:author="Michael Koster" w:date="2018-06-06T16:31:00Z"/>
                <w:rFonts w:eastAsiaTheme="minorEastAsia"/>
                <w:lang w:eastAsia="ko-KR"/>
              </w:rPr>
            </w:pPr>
            <w:del w:id="72" w:author="Michael Koster" w:date="2018-06-06T16:31:00Z">
              <w:r w:rsidDel="005636EF">
                <w:rPr>
                  <w:rFonts w:eastAsiaTheme="minorEastAsia"/>
                  <w:lang w:eastAsia="ko-KR"/>
                </w:rPr>
                <w:delText>Security Credential</w:delText>
              </w:r>
            </w:del>
          </w:p>
        </w:tc>
        <w:tc>
          <w:tcPr>
            <w:tcW w:w="1605" w:type="dxa"/>
            <w:tcPrChange w:id="73" w:author="Michael Koster" w:date="2018-06-06T16:31:00Z">
              <w:tcPr>
                <w:tcW w:w="987" w:type="dxa"/>
              </w:tcPr>
            </w:tcPrChange>
          </w:tcPr>
          <w:p w14:paraId="1E73D734" w14:textId="5151158D" w:rsidR="00844A3B" w:rsidDel="005636EF"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del w:id="74" w:author="Michael Koster" w:date="2018-06-06T16:31:00Z"/>
                <w:rFonts w:eastAsiaTheme="minorEastAsia"/>
                <w:lang w:eastAsia="ko-KR"/>
              </w:rPr>
            </w:pPr>
            <w:del w:id="75" w:author="Michael Koster" w:date="2018-06-06T16:31:00Z">
              <w:r w:rsidDel="005636EF">
                <w:rPr>
                  <w:rFonts w:eastAsiaTheme="minorEastAsia"/>
                  <w:lang w:eastAsia="ko-KR"/>
                </w:rPr>
                <w:delText>securitycredential</w:delText>
              </w:r>
            </w:del>
          </w:p>
        </w:tc>
        <w:tc>
          <w:tcPr>
            <w:tcW w:w="824" w:type="dxa"/>
            <w:tcPrChange w:id="76" w:author="Michael Koster" w:date="2018-06-06T16:31:00Z">
              <w:tcPr>
                <w:tcW w:w="841" w:type="dxa"/>
              </w:tcPr>
            </w:tcPrChange>
          </w:tcPr>
          <w:p w14:paraId="5D13AEF2" w14:textId="630D3563" w:rsidR="00844A3B" w:rsidDel="005636EF"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del w:id="77" w:author="Michael Koster" w:date="2018-06-06T16:31:00Z"/>
                <w:rFonts w:eastAsiaTheme="minorEastAsia"/>
                <w:lang w:eastAsia="ko-KR"/>
              </w:rPr>
            </w:pPr>
            <w:del w:id="78" w:author="Michael Koster" w:date="2018-06-06T16:31:00Z">
              <w:r w:rsidDel="005636EF">
                <w:rPr>
                  <w:rFonts w:eastAsiaTheme="minorEastAsia"/>
                  <w:lang w:eastAsia="ko-KR"/>
                </w:rPr>
                <w:delText>string</w:delText>
              </w:r>
            </w:del>
          </w:p>
        </w:tc>
        <w:tc>
          <w:tcPr>
            <w:tcW w:w="706" w:type="dxa"/>
            <w:tcPrChange w:id="79" w:author="Michael Koster" w:date="2018-06-06T16:31:00Z">
              <w:tcPr>
                <w:tcW w:w="743" w:type="dxa"/>
              </w:tcPr>
            </w:tcPrChange>
          </w:tcPr>
          <w:p w14:paraId="572B5793" w14:textId="0CC5FB86" w:rsidR="00844A3B" w:rsidDel="005636EF"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del w:id="80" w:author="Michael Koster" w:date="2018-06-06T16:31:00Z"/>
              </w:rPr>
            </w:pPr>
          </w:p>
        </w:tc>
        <w:tc>
          <w:tcPr>
            <w:tcW w:w="1184" w:type="dxa"/>
            <w:tcPrChange w:id="81" w:author="Michael Koster" w:date="2018-06-06T16:31:00Z">
              <w:tcPr>
                <w:tcW w:w="562" w:type="dxa"/>
              </w:tcPr>
            </w:tcPrChange>
          </w:tcPr>
          <w:p w14:paraId="34CB7E31" w14:textId="224EEE04" w:rsidR="00844A3B" w:rsidDel="005636EF"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del w:id="82" w:author="Michael Koster" w:date="2018-06-06T16:31:00Z"/>
                <w:rFonts w:eastAsiaTheme="minorEastAsia"/>
                <w:lang w:eastAsia="ko-KR"/>
              </w:rPr>
            </w:pPr>
          </w:p>
        </w:tc>
        <w:tc>
          <w:tcPr>
            <w:tcW w:w="780" w:type="dxa"/>
            <w:tcPrChange w:id="83" w:author="Michael Koster" w:date="2018-06-06T16:31:00Z">
              <w:tcPr>
                <w:tcW w:w="739" w:type="dxa"/>
              </w:tcPr>
            </w:tcPrChange>
          </w:tcPr>
          <w:p w14:paraId="7DB4E4D4" w14:textId="3396AC9F" w:rsidR="00844A3B" w:rsidDel="005636EF"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del w:id="84" w:author="Michael Koster" w:date="2018-06-06T16:31:00Z"/>
                <w:rFonts w:eastAsiaTheme="minorEastAsia"/>
                <w:lang w:eastAsia="ko-KR"/>
              </w:rPr>
            </w:pPr>
            <w:del w:id="85" w:author="Michael Koster" w:date="2018-06-06T16:31:00Z">
              <w:r w:rsidDel="005636EF">
                <w:rPr>
                  <w:rFonts w:eastAsiaTheme="minorEastAsia"/>
                  <w:lang w:eastAsia="ko-KR"/>
                </w:rPr>
                <w:delText>R</w:delText>
              </w:r>
            </w:del>
          </w:p>
        </w:tc>
        <w:tc>
          <w:tcPr>
            <w:tcW w:w="1063" w:type="dxa"/>
            <w:tcPrChange w:id="86" w:author="Michael Koster" w:date="2018-06-06T16:31:00Z">
              <w:tcPr>
                <w:tcW w:w="1080" w:type="dxa"/>
              </w:tcPr>
            </w:tcPrChange>
          </w:tcPr>
          <w:p w14:paraId="1FBBA0B7" w14:textId="78968B55" w:rsidR="00844A3B" w:rsidDel="005636EF"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del w:id="87" w:author="Michael Koster" w:date="2018-06-06T16:31:00Z"/>
                <w:rFonts w:eastAsiaTheme="minorEastAsia"/>
                <w:lang w:eastAsia="ko-KR"/>
              </w:rPr>
            </w:pPr>
            <w:del w:id="88" w:author="Michael Koster" w:date="2018-06-06T16:31:00Z">
              <w:r w:rsidDel="005636EF">
                <w:rPr>
                  <w:rFonts w:eastAsiaTheme="minorEastAsia"/>
                  <w:lang w:eastAsia="ko-KR"/>
                </w:rPr>
                <w:delText>yes</w:delText>
              </w:r>
            </w:del>
          </w:p>
        </w:tc>
        <w:tc>
          <w:tcPr>
            <w:tcW w:w="2064" w:type="dxa"/>
            <w:tcPrChange w:id="89" w:author="Michael Koster" w:date="2018-06-06T16:31:00Z">
              <w:tcPr>
                <w:tcW w:w="2970" w:type="dxa"/>
              </w:tcPr>
            </w:tcPrChange>
          </w:tcPr>
          <w:p w14:paraId="7C113E28" w14:textId="4E3E184F" w:rsidR="00844A3B" w:rsidDel="005636EF" w:rsidRDefault="00140CD5" w:rsidP="00D432CC">
            <w:pPr>
              <w:pStyle w:val="TABLE-cell"/>
              <w:cnfStyle w:val="000000000000" w:firstRow="0" w:lastRow="0" w:firstColumn="0" w:lastColumn="0" w:oddVBand="0" w:evenVBand="0" w:oddHBand="0" w:evenHBand="0" w:firstRowFirstColumn="0" w:firstRowLastColumn="0" w:lastRowFirstColumn="0" w:lastRowLastColumn="0"/>
              <w:rPr>
                <w:del w:id="90" w:author="Michael Koster" w:date="2018-06-06T16:31:00Z"/>
              </w:rPr>
            </w:pPr>
            <w:del w:id="91" w:author="Michael Koster" w:date="2018-06-06T16:31:00Z">
              <w:r w:rsidDel="005636EF">
                <w:delText>Storage for the security credential to use in accessing resources pointed to by the Dynamic Link</w:delText>
              </w:r>
            </w:del>
          </w:p>
        </w:tc>
      </w:tr>
    </w:tbl>
    <w:p w14:paraId="032AA118" w14:textId="77777777" w:rsidR="009757E3" w:rsidRDefault="009757E3" w:rsidP="008A5959">
      <w:pPr>
        <w:outlineLvl w:val="0"/>
        <w:rPr>
          <w:lang w:val="en-US"/>
        </w:rPr>
      </w:pPr>
    </w:p>
    <w:p w14:paraId="26C5C147" w14:textId="77777777" w:rsidR="002C6962" w:rsidRDefault="002C6962" w:rsidP="008A5959">
      <w:pPr>
        <w:outlineLvl w:val="0"/>
        <w:rPr>
          <w:lang w:val="en-US"/>
        </w:rPr>
      </w:pPr>
    </w:p>
    <w:p w14:paraId="55A87B27" w14:textId="59CD496F" w:rsidR="00BE79FE" w:rsidRDefault="008A5959" w:rsidP="005A4FA2">
      <w:pPr>
        <w:outlineLvl w:val="0"/>
        <w:rPr>
          <w:lang w:val="en-US"/>
        </w:rPr>
      </w:pPr>
      <w:r>
        <w:rPr>
          <w:lang w:val="en-US"/>
        </w:rPr>
        <w:t xml:space="preserve">Table </w:t>
      </w:r>
      <w:r w:rsidR="00E43332">
        <w:rPr>
          <w:lang w:val="en-US"/>
        </w:rPr>
        <w:t>36</w:t>
      </w:r>
      <w:r>
        <w:rPr>
          <w:lang w:val="en-US"/>
        </w:rPr>
        <w:t xml:space="preserve"> shows the </w:t>
      </w:r>
      <w:r w:rsidR="00964B6A">
        <w:rPr>
          <w:lang w:val="en-US"/>
        </w:rPr>
        <w:t xml:space="preserve">link </w:t>
      </w:r>
      <w:r>
        <w:rPr>
          <w:lang w:val="en-US"/>
        </w:rPr>
        <w:t xml:space="preserve">parameters </w:t>
      </w:r>
      <w:r w:rsidR="00964B6A">
        <w:rPr>
          <w:lang w:val="en-US"/>
        </w:rPr>
        <w:t>for</w:t>
      </w:r>
      <w:r>
        <w:rPr>
          <w:lang w:val="en-US"/>
        </w:rPr>
        <w:t xml:space="preserve"> the </w:t>
      </w:r>
      <w:proofErr w:type="spellStart"/>
      <w:r w:rsidR="00964B6A">
        <w:rPr>
          <w:lang w:val="en-US"/>
        </w:rPr>
        <w:t>oic.</w:t>
      </w:r>
      <w:proofErr w:type="gramStart"/>
      <w:r w:rsidR="00964B6A">
        <w:rPr>
          <w:lang w:val="en-US"/>
        </w:rPr>
        <w:t>r.linkstatus</w:t>
      </w:r>
      <w:proofErr w:type="spellEnd"/>
      <w:proofErr w:type="gramEnd"/>
      <w:r w:rsidR="00964B6A">
        <w:rPr>
          <w:lang w:val="en-US"/>
        </w:rPr>
        <w:t xml:space="preserve"> resource type</w:t>
      </w:r>
    </w:p>
    <w:p w14:paraId="5E5E42DD" w14:textId="56304491" w:rsidR="00EE6A28" w:rsidRDefault="00EE6A28" w:rsidP="00EE6A28">
      <w:pPr>
        <w:pStyle w:val="TABLE-title"/>
      </w:pPr>
      <w:r w:rsidRPr="000D29DB">
        <w:lastRenderedPageBreak/>
        <w:t xml:space="preserve">Table </w:t>
      </w:r>
      <w:r>
        <w:t>36</w:t>
      </w:r>
      <w:r w:rsidRPr="000D29DB">
        <w:t xml:space="preserve">. </w:t>
      </w:r>
      <w:r>
        <w:t xml:space="preserve">Link Parameters of Link Status </w:t>
      </w:r>
      <w:proofErr w:type="spellStart"/>
      <w:r>
        <w:t>Resuorce</w:t>
      </w:r>
      <w:proofErr w:type="spellEnd"/>
    </w:p>
    <w:tbl>
      <w:tblPr>
        <w:tblStyle w:val="GridTable41"/>
        <w:tblW w:w="9499" w:type="dxa"/>
        <w:tblInd w:w="130" w:type="dxa"/>
        <w:tblLayout w:type="fixed"/>
        <w:tblLook w:val="04A0" w:firstRow="1" w:lastRow="0" w:firstColumn="1" w:lastColumn="0" w:noHBand="0" w:noVBand="1"/>
      </w:tblPr>
      <w:tblGrid>
        <w:gridCol w:w="2070"/>
        <w:gridCol w:w="1219"/>
        <w:gridCol w:w="1890"/>
        <w:gridCol w:w="1080"/>
        <w:gridCol w:w="3240"/>
      </w:tblGrid>
      <w:tr w:rsidR="00A36D39" w:rsidRPr="00C63F04" w14:paraId="17A6CD7E" w14:textId="77777777" w:rsidTr="00A36D39">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070" w:type="dxa"/>
          </w:tcPr>
          <w:p w14:paraId="61380C59" w14:textId="77777777" w:rsidR="00EE6A28" w:rsidRPr="00C63F04" w:rsidRDefault="00EE6A28" w:rsidP="00F11F16">
            <w:pPr>
              <w:pStyle w:val="TABLE-col-heading"/>
              <w:rPr>
                <w:rFonts w:eastAsiaTheme="minorEastAsia"/>
                <w:lang w:eastAsia="ko-KR"/>
              </w:rPr>
            </w:pPr>
            <w:r>
              <w:rPr>
                <w:rFonts w:eastAsiaTheme="minorEastAsia"/>
                <w:lang w:eastAsia="ko-KR"/>
              </w:rPr>
              <w:t>Link Parameter</w:t>
            </w:r>
          </w:p>
        </w:tc>
        <w:tc>
          <w:tcPr>
            <w:tcW w:w="1219" w:type="dxa"/>
          </w:tcPr>
          <w:p w14:paraId="3E3EA57F" w14:textId="2BDDF8C8" w:rsidR="00EE6A28" w:rsidRPr="00C63F04" w:rsidRDefault="00EE6A28"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Name</w:t>
            </w:r>
          </w:p>
        </w:tc>
        <w:tc>
          <w:tcPr>
            <w:tcW w:w="1890" w:type="dxa"/>
          </w:tcPr>
          <w:p w14:paraId="045FD9F3" w14:textId="77777777" w:rsidR="00EE6A28" w:rsidRPr="00C63F04" w:rsidRDefault="00EE6A28"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Value </w:t>
            </w:r>
            <w:r>
              <w:rPr>
                <w:rFonts w:eastAsiaTheme="minorEastAsia"/>
                <w:lang w:eastAsia="ko-KR"/>
              </w:rPr>
              <w:t>rule</w:t>
            </w:r>
          </w:p>
        </w:tc>
        <w:tc>
          <w:tcPr>
            <w:tcW w:w="1080" w:type="dxa"/>
          </w:tcPr>
          <w:p w14:paraId="6C38E676" w14:textId="77777777" w:rsidR="00EE6A28" w:rsidRPr="00C63F04" w:rsidRDefault="00EE6A28"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Mandatory</w:t>
            </w:r>
          </w:p>
        </w:tc>
        <w:tc>
          <w:tcPr>
            <w:tcW w:w="3240" w:type="dxa"/>
          </w:tcPr>
          <w:p w14:paraId="5DEE3CFE" w14:textId="77777777" w:rsidR="00EE6A28" w:rsidRPr="00C63F04" w:rsidRDefault="00EE6A28"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Description</w:t>
            </w:r>
          </w:p>
        </w:tc>
      </w:tr>
      <w:tr w:rsidR="00A36D39" w:rsidRPr="00C63F04" w14:paraId="2CB9E179" w14:textId="77777777" w:rsidTr="00A36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5261FDB" w14:textId="7214AD40" w:rsidR="00EE6A28" w:rsidRPr="00C63F04" w:rsidRDefault="00680E2A" w:rsidP="00680E2A">
            <w:pPr>
              <w:pStyle w:val="TABLE-cell"/>
              <w:rPr>
                <w:rFonts w:eastAsiaTheme="minorEastAsia"/>
                <w:lang w:eastAsia="ko-KR"/>
              </w:rPr>
            </w:pPr>
            <w:r>
              <w:rPr>
                <w:rFonts w:eastAsiaTheme="minorEastAsia"/>
                <w:lang w:eastAsia="ko-KR"/>
              </w:rPr>
              <w:t>Link Status Resource URI</w:t>
            </w:r>
          </w:p>
        </w:tc>
        <w:tc>
          <w:tcPr>
            <w:tcW w:w="1219" w:type="dxa"/>
          </w:tcPr>
          <w:p w14:paraId="52A10088" w14:textId="77777777" w:rsidR="00EE6A28" w:rsidRDefault="00EE6A28"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href</w:t>
            </w:r>
            <w:proofErr w:type="spellEnd"/>
          </w:p>
        </w:tc>
        <w:tc>
          <w:tcPr>
            <w:tcW w:w="1890" w:type="dxa"/>
          </w:tcPr>
          <w:p w14:paraId="059E3182" w14:textId="77777777" w:rsidR="00EE6A28" w:rsidRPr="00C63F04" w:rsidRDefault="00EE6A28"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URIreference</w:t>
            </w:r>
            <w:proofErr w:type="spellEnd"/>
          </w:p>
        </w:tc>
        <w:tc>
          <w:tcPr>
            <w:tcW w:w="1080" w:type="dxa"/>
          </w:tcPr>
          <w:p w14:paraId="20DE0260" w14:textId="77777777" w:rsidR="00EE6A28" w:rsidRPr="00C63F04" w:rsidRDefault="00EE6A28"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w:t>
            </w:r>
            <w:r>
              <w:rPr>
                <w:rFonts w:eastAsiaTheme="minorEastAsia" w:hint="eastAsia"/>
                <w:lang w:eastAsia="ko-KR"/>
              </w:rPr>
              <w:t>es</w:t>
            </w:r>
          </w:p>
        </w:tc>
        <w:tc>
          <w:tcPr>
            <w:tcW w:w="3240" w:type="dxa"/>
          </w:tcPr>
          <w:p w14:paraId="000DCE8F" w14:textId="209B3DBE" w:rsidR="00EE6A28" w:rsidRPr="00C63F04" w:rsidRDefault="00EE6A28"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t>Location of the Link Status Resource</w:t>
            </w:r>
          </w:p>
        </w:tc>
      </w:tr>
      <w:tr w:rsidR="00A36D39" w:rsidRPr="00C63F04" w14:paraId="74FDADF1" w14:textId="77777777" w:rsidTr="00A36D39">
        <w:tc>
          <w:tcPr>
            <w:cnfStyle w:val="001000000000" w:firstRow="0" w:lastRow="0" w:firstColumn="1" w:lastColumn="0" w:oddVBand="0" w:evenVBand="0" w:oddHBand="0" w:evenHBand="0" w:firstRowFirstColumn="0" w:firstRowLastColumn="0" w:lastRowFirstColumn="0" w:lastRowLastColumn="0"/>
            <w:tcW w:w="2070" w:type="dxa"/>
          </w:tcPr>
          <w:p w14:paraId="5A383940" w14:textId="4306EFB6" w:rsidR="00D352B0" w:rsidRDefault="00D352B0" w:rsidP="00F11F16">
            <w:pPr>
              <w:pStyle w:val="TABLE-cell"/>
              <w:rPr>
                <w:rFonts w:eastAsiaTheme="minorEastAsia"/>
                <w:lang w:eastAsia="ko-KR"/>
              </w:rPr>
            </w:pPr>
            <w:r>
              <w:rPr>
                <w:rFonts w:eastAsiaTheme="minorEastAsia"/>
                <w:lang w:eastAsia="ko-KR"/>
              </w:rPr>
              <w:t>Link Instance</w:t>
            </w:r>
          </w:p>
        </w:tc>
        <w:tc>
          <w:tcPr>
            <w:tcW w:w="1219" w:type="dxa"/>
          </w:tcPr>
          <w:p w14:paraId="39F940FD" w14:textId="7C26E803" w:rsidR="00D352B0" w:rsidRDefault="00D352B0"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linkinstance</w:t>
            </w:r>
            <w:proofErr w:type="spellEnd"/>
          </w:p>
        </w:tc>
        <w:tc>
          <w:tcPr>
            <w:tcW w:w="1890" w:type="dxa"/>
          </w:tcPr>
          <w:p w14:paraId="2A3F039A" w14:textId="7FF60D81" w:rsidR="00D352B0" w:rsidRDefault="00F52C08"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"ins" of the Dynamic Link</w:t>
            </w:r>
          </w:p>
        </w:tc>
        <w:tc>
          <w:tcPr>
            <w:tcW w:w="1080" w:type="dxa"/>
          </w:tcPr>
          <w:p w14:paraId="4E79EEAE" w14:textId="1D710214" w:rsidR="00D352B0" w:rsidRDefault="00F52C08"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3240" w:type="dxa"/>
          </w:tcPr>
          <w:p w14:paraId="36C66AD8" w14:textId="1369889E" w:rsidR="00D352B0" w:rsidRDefault="00F52C08" w:rsidP="00F11F16">
            <w:pPr>
              <w:pStyle w:val="TABLE-cell"/>
              <w:cnfStyle w:val="000000000000" w:firstRow="0" w:lastRow="0" w:firstColumn="0" w:lastColumn="0" w:oddVBand="0" w:evenVBand="0" w:oddHBand="0" w:evenHBand="0" w:firstRowFirstColumn="0" w:firstRowLastColumn="0" w:lastRowFirstColumn="0" w:lastRowLastColumn="0"/>
            </w:pPr>
            <w:r>
              <w:t>To identify the Link Status resource corresponding to a particular Dynamic Link</w:t>
            </w:r>
          </w:p>
        </w:tc>
      </w:tr>
      <w:tr w:rsidR="00A36D39" w:rsidRPr="00C63F04" w14:paraId="30A2F417" w14:textId="77777777" w:rsidTr="00A36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233160A" w14:textId="66C883B9" w:rsidR="00EE6A28" w:rsidRDefault="00EE6A28" w:rsidP="00F11F16">
            <w:pPr>
              <w:pStyle w:val="TABLE-cell"/>
              <w:rPr>
                <w:rFonts w:eastAsiaTheme="minorEastAsia"/>
                <w:lang w:eastAsia="ko-KR"/>
              </w:rPr>
            </w:pPr>
            <w:r>
              <w:rPr>
                <w:rFonts w:eastAsiaTheme="minorEastAsia"/>
                <w:lang w:eastAsia="ko-KR"/>
              </w:rPr>
              <w:t>Resource Typ</w:t>
            </w:r>
            <w:r w:rsidR="00F52C08">
              <w:rPr>
                <w:rFonts w:eastAsiaTheme="minorEastAsia"/>
                <w:lang w:eastAsia="ko-KR"/>
              </w:rPr>
              <w:t>e</w:t>
            </w:r>
          </w:p>
        </w:tc>
        <w:tc>
          <w:tcPr>
            <w:tcW w:w="1219" w:type="dxa"/>
          </w:tcPr>
          <w:p w14:paraId="1CE13887" w14:textId="364BAB6F" w:rsidR="00EE6A28" w:rsidRDefault="00F52C08"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rt</w:t>
            </w:r>
            <w:proofErr w:type="spellEnd"/>
          </w:p>
        </w:tc>
        <w:tc>
          <w:tcPr>
            <w:tcW w:w="1890" w:type="dxa"/>
          </w:tcPr>
          <w:p w14:paraId="0742640B" w14:textId="349270D2" w:rsidR="00EE6A28" w:rsidRDefault="00680E2A"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w:t>
            </w:r>
            <w:proofErr w:type="spellStart"/>
            <w:r w:rsidR="00EE6A28">
              <w:rPr>
                <w:rFonts w:eastAsiaTheme="minorEastAsia"/>
                <w:lang w:eastAsia="ko-KR"/>
              </w:rPr>
              <w:t>oic.</w:t>
            </w:r>
            <w:proofErr w:type="gramStart"/>
            <w:r w:rsidR="00EE6A28">
              <w:rPr>
                <w:rFonts w:eastAsiaTheme="minorEastAsia"/>
                <w:lang w:eastAsia="ko-KR"/>
              </w:rPr>
              <w:t>r.linkstatus</w:t>
            </w:r>
            <w:proofErr w:type="spellEnd"/>
            <w:proofErr w:type="gramEnd"/>
            <w:r>
              <w:rPr>
                <w:rFonts w:eastAsiaTheme="minorEastAsia"/>
                <w:lang w:eastAsia="ko-KR"/>
              </w:rPr>
              <w:t>"</w:t>
            </w:r>
          </w:p>
        </w:tc>
        <w:tc>
          <w:tcPr>
            <w:tcW w:w="1080" w:type="dxa"/>
          </w:tcPr>
          <w:p w14:paraId="1904BB09" w14:textId="7C196E1C" w:rsidR="00EE6A28" w:rsidRDefault="00EE6A28"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w:t>
            </w:r>
            <w:r w:rsidR="00F52C08">
              <w:rPr>
                <w:rFonts w:eastAsiaTheme="minorEastAsia"/>
                <w:lang w:eastAsia="ko-KR"/>
              </w:rPr>
              <w:t>s</w:t>
            </w:r>
          </w:p>
        </w:tc>
        <w:tc>
          <w:tcPr>
            <w:tcW w:w="3240" w:type="dxa"/>
          </w:tcPr>
          <w:p w14:paraId="65881538" w14:textId="43365C2D" w:rsidR="00EE6A28" w:rsidRDefault="00EE6A28" w:rsidP="00F11F16">
            <w:pPr>
              <w:pStyle w:val="TABLE-cell"/>
              <w:cnfStyle w:val="000000100000" w:firstRow="0" w:lastRow="0" w:firstColumn="0" w:lastColumn="0" w:oddVBand="0" w:evenVBand="0" w:oddHBand="1" w:evenHBand="0" w:firstRowFirstColumn="0" w:firstRowLastColumn="0" w:lastRowFirstColumn="0" w:lastRowLastColumn="0"/>
            </w:pPr>
            <w:r>
              <w:t>Link Status Resource Typ</w:t>
            </w:r>
            <w:r w:rsidR="00F52C08">
              <w:t>e</w:t>
            </w:r>
          </w:p>
        </w:tc>
      </w:tr>
      <w:tr w:rsidR="00A36D39" w:rsidRPr="00C63F04" w14:paraId="4C196F01" w14:textId="77777777" w:rsidTr="00A36D39">
        <w:tc>
          <w:tcPr>
            <w:cnfStyle w:val="001000000000" w:firstRow="0" w:lastRow="0" w:firstColumn="1" w:lastColumn="0" w:oddVBand="0" w:evenVBand="0" w:oddHBand="0" w:evenHBand="0" w:firstRowFirstColumn="0" w:firstRowLastColumn="0" w:lastRowFirstColumn="0" w:lastRowLastColumn="0"/>
            <w:tcW w:w="2070" w:type="dxa"/>
          </w:tcPr>
          <w:p w14:paraId="767ADBA9" w14:textId="2C9D0DC7" w:rsidR="00EE6A28" w:rsidRDefault="00EE6A28" w:rsidP="00EE6A28">
            <w:pPr>
              <w:pStyle w:val="TABLE-cell"/>
              <w:rPr>
                <w:rFonts w:eastAsiaTheme="minorEastAsia"/>
                <w:lang w:eastAsia="ko-KR"/>
              </w:rPr>
            </w:pPr>
            <w:r>
              <w:rPr>
                <w:rFonts w:eastAsiaTheme="minorEastAsia"/>
                <w:lang w:eastAsia="ko-KR"/>
              </w:rPr>
              <w:t>Interfac</w:t>
            </w:r>
            <w:r w:rsidR="00F52C08">
              <w:rPr>
                <w:rFonts w:eastAsiaTheme="minorEastAsia"/>
                <w:lang w:eastAsia="ko-KR"/>
              </w:rPr>
              <w:t>e</w:t>
            </w:r>
          </w:p>
        </w:tc>
        <w:tc>
          <w:tcPr>
            <w:tcW w:w="1219" w:type="dxa"/>
          </w:tcPr>
          <w:p w14:paraId="6249E345" w14:textId="1AAEF518" w:rsidR="00EE6A28" w:rsidRDefault="00EE6A28"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del w:id="92" w:author="Michael Koster" w:date="2018-06-06T16:34:00Z">
              <w:r w:rsidDel="00861244">
                <w:rPr>
                  <w:rFonts w:eastAsiaTheme="minorEastAsia"/>
                  <w:lang w:eastAsia="ko-KR"/>
                </w:rPr>
                <w:delText>in</w:delText>
              </w:r>
              <w:r w:rsidR="00F52C08" w:rsidDel="00861244">
                <w:rPr>
                  <w:rFonts w:eastAsiaTheme="minorEastAsia"/>
                  <w:lang w:eastAsia="ko-KR"/>
                </w:rPr>
                <w:delText>s</w:delText>
              </w:r>
            </w:del>
            <w:ins w:id="93" w:author="Michael Koster" w:date="2018-06-06T16:34:00Z">
              <w:r w:rsidR="00861244">
                <w:rPr>
                  <w:rFonts w:eastAsiaTheme="minorEastAsia"/>
                  <w:lang w:eastAsia="ko-KR"/>
                </w:rPr>
                <w:t>if</w:t>
              </w:r>
            </w:ins>
          </w:p>
        </w:tc>
        <w:tc>
          <w:tcPr>
            <w:tcW w:w="1890" w:type="dxa"/>
          </w:tcPr>
          <w:p w14:paraId="47A0B817" w14:textId="0180237C" w:rsidR="00EE6A28" w:rsidRDefault="00680E2A"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w:t>
            </w:r>
            <w:r w:rsidR="00EE6A28">
              <w:rPr>
                <w:rFonts w:eastAsiaTheme="minorEastAsia"/>
                <w:lang w:eastAsia="ko-KR"/>
              </w:rPr>
              <w:t>oic.if.r</w:t>
            </w:r>
            <w:r w:rsidR="00F52C08">
              <w:rPr>
                <w:rFonts w:eastAsiaTheme="minorEastAsia"/>
                <w:lang w:eastAsia="ko-KR"/>
              </w:rPr>
              <w:t>w</w:t>
            </w:r>
            <w:r>
              <w:rPr>
                <w:rFonts w:eastAsiaTheme="minorEastAsia"/>
                <w:lang w:eastAsia="ko-KR"/>
              </w:rPr>
              <w:t>"</w:t>
            </w:r>
          </w:p>
        </w:tc>
        <w:tc>
          <w:tcPr>
            <w:tcW w:w="1080" w:type="dxa"/>
          </w:tcPr>
          <w:p w14:paraId="7BC32504" w14:textId="20D73848" w:rsidR="00EE6A28" w:rsidRDefault="00EE6A28"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w:t>
            </w:r>
            <w:r w:rsidR="00F52C08">
              <w:rPr>
                <w:rFonts w:eastAsiaTheme="minorEastAsia"/>
                <w:lang w:eastAsia="ko-KR"/>
              </w:rPr>
              <w:t>s</w:t>
            </w:r>
          </w:p>
        </w:tc>
        <w:tc>
          <w:tcPr>
            <w:tcW w:w="3240" w:type="dxa"/>
          </w:tcPr>
          <w:p w14:paraId="0870026B" w14:textId="678FDDC2" w:rsidR="00EE6A28" w:rsidRDefault="00EE6A28" w:rsidP="00EE6A28">
            <w:pPr>
              <w:pStyle w:val="TABLE-cell"/>
              <w:cnfStyle w:val="000000000000" w:firstRow="0" w:lastRow="0" w:firstColumn="0" w:lastColumn="0" w:oddVBand="0" w:evenVBand="0" w:oddHBand="0" w:evenHBand="0" w:firstRowFirstColumn="0" w:firstRowLastColumn="0" w:lastRowFirstColumn="0" w:lastRowLastColumn="0"/>
            </w:pPr>
            <w:r>
              <w:t>Link Status Resource Interface Typ</w:t>
            </w:r>
            <w:r w:rsidR="00F52C08">
              <w:t>e</w:t>
            </w:r>
          </w:p>
        </w:tc>
      </w:tr>
    </w:tbl>
    <w:p w14:paraId="06C452AE" w14:textId="77777777" w:rsidR="00EE6A28" w:rsidRDefault="00EE6A28" w:rsidP="00EE6A28">
      <w:pPr>
        <w:outlineLvl w:val="0"/>
        <w:rPr>
          <w:lang w:val="en-US"/>
        </w:rPr>
      </w:pPr>
    </w:p>
    <w:p w14:paraId="7B44FB7A" w14:textId="77777777" w:rsidR="00AD0DF4" w:rsidRDefault="00AD0DF4" w:rsidP="00956E9D">
      <w:pPr>
        <w:pStyle w:val="ListBullet"/>
        <w:numPr>
          <w:ilvl w:val="0"/>
          <w:numId w:val="0"/>
        </w:numPr>
        <w:rPr>
          <w:rFonts w:ascii="Calibri" w:eastAsia="MS Mincho" w:hAnsi="Calibri" w:cs="Times New Roman"/>
          <w:spacing w:val="0"/>
          <w:sz w:val="22"/>
          <w:szCs w:val="22"/>
          <w:lang w:val="en-US" w:eastAsia="en-US"/>
        </w:rPr>
      </w:pPr>
      <w:bookmarkStart w:id="94" w:name="_GoBack"/>
      <w:bookmarkEnd w:id="94"/>
    </w:p>
    <w:sectPr w:rsidR="00AD0DF4" w:rsidSect="00BA2FA5">
      <w:headerReference w:type="default" r:id="rId10"/>
      <w:pgSz w:w="11907" w:h="16840"/>
      <w:pgMar w:top="1843" w:right="1134" w:bottom="1418"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xplanation of field" w:date="2017-07-13T19:21:00Z" w:initials="H">
    <w:p w14:paraId="416FF250" w14:textId="77777777" w:rsidR="00D432CC" w:rsidRDefault="00D432CC">
      <w:pPr>
        <w:pStyle w:val="CommentText"/>
      </w:pPr>
      <w:r>
        <w:rPr>
          <w:rStyle w:val="CommentReference"/>
        </w:rPr>
        <w:annotationRef/>
      </w:r>
      <w:r>
        <w:t>After saving file with a descriptive name, place cursor into the field and depress the “F9” key to update this field with the file name.</w:t>
      </w:r>
    </w:p>
  </w:comment>
  <w:comment w:id="3" w:author="Explanation of field" w:date="2017-07-13T19:21:00Z" w:initials="H">
    <w:p w14:paraId="7EAFBD9A"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concise description of the subject matter of the CR. It should be no longer than one line.  Do not use redundant information such as "Change Request to specification".</w:t>
      </w:r>
    </w:p>
  </w:comment>
  <w:comment w:id="4" w:author="Explanation of field" w:date="2017-07-13T19:21:00Z" w:initials="H">
    <w:p w14:paraId="3709B548"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submitter of the CR. This is either (a) one or several companies (with name(s) of individuals) or, (b) if a TG or WG has already reviewed the CR, then list the group as the submitter.</w:t>
      </w:r>
    </w:p>
  </w:comment>
  <w:comment w:id="5" w:author="Explanation of field" w:date="2017-07-13T19:21:00Z" w:initials="H">
    <w:p w14:paraId="0A7C5A36"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owner (company + person name) of the CR (i.e., the current editor of the CR). Leave this field blank if the Change Request part is not filled (i.e., no solution to the issue is provided). The owner will be assigned by TG.</w:t>
      </w:r>
    </w:p>
  </w:comment>
  <w:comment w:id="6" w:author="Explanation of field" w:date="2017-07-13T19:21:00Z" w:initials="H">
    <w:p w14:paraId="5F9D6EEE"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the box with an “X” if the Issue Report and/or the Change Request is Certification related.</w:t>
      </w:r>
    </w:p>
  </w:comment>
  <w:comment w:id="7" w:author="Explanation of field" w:date="2017-07-13T19:21:00Z" w:initials="H">
    <w:p w14:paraId="35B58BD6"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After saving file, place cursor into the field and depress the “F9” key to update this field with the save date.</w:t>
      </w:r>
    </w:p>
  </w:comment>
  <w:comment w:id="8" w:author="Explanation of field" w:date="2017-07-13T19:21:00Z" w:initials="H">
    <w:p w14:paraId="10C24F63"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single letter corresponding to the most appropriate category listed below.</w:t>
      </w:r>
    </w:p>
  </w:comment>
  <w:comment w:id="9" w:author="Explanation of field" w:date="2017-07-13T19:21:00Z" w:initials="H">
    <w:p w14:paraId="096C36C0"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text which explains why the change is necessary and the most important components of the change.</w:t>
      </w:r>
    </w:p>
  </w:comment>
  <w:comment w:id="10" w:author="Explanation of field" w:date="2017-07-13T19:21:00Z" w:initials="H">
    <w:p w14:paraId="177D168E"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number of each (sub-)section which contains changes.</w:t>
      </w:r>
    </w:p>
  </w:comment>
  <w:comment w:id="11" w:author="Explanation of field" w:date="2017-07-13T19:21:00Z" w:initials="H">
    <w:p w14:paraId="34D6FEE8"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any other information which may be needed by the group being requested to approve the CR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FF250" w15:done="0"/>
  <w15:commentEx w15:paraId="7EAFBD9A" w15:done="0"/>
  <w15:commentEx w15:paraId="3709B548" w15:done="0"/>
  <w15:commentEx w15:paraId="0A7C5A36" w15:done="0"/>
  <w15:commentEx w15:paraId="5F9D6EEE" w15:done="0"/>
  <w15:commentEx w15:paraId="35B58BD6" w15:done="0"/>
  <w15:commentEx w15:paraId="10C24F63" w15:done="0"/>
  <w15:commentEx w15:paraId="096C36C0" w15:done="0"/>
  <w15:commentEx w15:paraId="177D168E" w15:done="0"/>
  <w15:commentEx w15:paraId="34D6FEE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75AF0" w14:textId="77777777" w:rsidR="002E1014" w:rsidRDefault="002E1014">
      <w:r>
        <w:separator/>
      </w:r>
    </w:p>
  </w:endnote>
  <w:endnote w:type="continuationSeparator" w:id="0">
    <w:p w14:paraId="4EBDB156" w14:textId="77777777" w:rsidR="002E1014" w:rsidRDefault="002E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onsolas">
    <w:panose1 w:val="020B0609020204030204"/>
    <w:charset w:val="00"/>
    <w:family w:val="swiss"/>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4FBCE" w14:textId="77777777" w:rsidR="002E1014" w:rsidRDefault="002E1014">
      <w:r>
        <w:separator/>
      </w:r>
    </w:p>
  </w:footnote>
  <w:footnote w:type="continuationSeparator" w:id="0">
    <w:p w14:paraId="11EB6002" w14:textId="77777777" w:rsidR="002E1014" w:rsidRDefault="002E10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5DAF6" w14:textId="77777777" w:rsidR="00D432CC" w:rsidRDefault="00D432CC">
    <w:pPr>
      <w:pStyle w:val="Header"/>
    </w:pPr>
    <w:r>
      <w:rPr>
        <w:noProof/>
        <w:lang w:val="en-US" w:eastAsia="en-US"/>
      </w:rPr>
      <w:drawing>
        <wp:inline distT="0" distB="0" distL="0" distR="0" wp14:anchorId="1A7F85D7" wp14:editId="293E4E44">
          <wp:extent cx="2469048" cy="60679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pace.openinterconnect.org/kfile_download?id%3Austring%3Aiso-8859-1=resized.png&amp;pt=O-BoNo10Nbk9kTPfkF5zYEJ6RvXdHyR9Yb0YWFq4LMrD_1gZVWDutezve-T6etpXLY-xf7B0OU5Ek5oOHz7tzadqo1O3QIFH1iEWGyV7ffg%3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69048" cy="606799"/>
                  </a:xfrm>
                  <a:prstGeom prst="rect">
                    <a:avLst/>
                  </a:prstGeom>
                  <a:noFill/>
                  <a:ln>
                    <a:noFill/>
                  </a:ln>
                </pic:spPr>
              </pic:pic>
            </a:graphicData>
          </a:graphic>
        </wp:inline>
      </w:drawing>
    </w:r>
  </w:p>
  <w:p w14:paraId="325DD906" w14:textId="77777777" w:rsidR="00D432CC" w:rsidRDefault="00D432CC">
    <w:pPr>
      <w:pStyle w:val="Header"/>
    </w:pPr>
    <w:r>
      <w:rPr>
        <w:sz w:val="16"/>
      </w:rPr>
      <w:t>Template version: 1.0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61244">
      <w:rPr>
        <w:rStyle w:val="PageNumber"/>
        <w:noProof/>
      </w:rPr>
      <w:t>6</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218CF82"/>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1D00CDB2"/>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Heading3"/>
      <w:lvlText w:val="%1.%2.%3"/>
      <w:legacy w:legacy="1" w:legacySpace="144"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05F62C6"/>
    <w:multiLevelType w:val="hybridMultilevel"/>
    <w:tmpl w:val="246C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4">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nsid w:val="132D5123"/>
    <w:multiLevelType w:val="hybridMultilevel"/>
    <w:tmpl w:val="EB26A62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060BB"/>
    <w:multiLevelType w:val="hybridMultilevel"/>
    <w:tmpl w:val="5DD8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A462D04"/>
    <w:multiLevelType w:val="hybridMultilevel"/>
    <w:tmpl w:val="53EE4586"/>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0">
    <w:nsid w:val="25D04F0E"/>
    <w:multiLevelType w:val="multilevel"/>
    <w:tmpl w:val="2F7C0C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72E56FC"/>
    <w:multiLevelType w:val="hybridMultilevel"/>
    <w:tmpl w:val="7992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3">
    <w:nsid w:val="2C2E0FB1"/>
    <w:multiLevelType w:val="hybridMultilevel"/>
    <w:tmpl w:val="89644AAE"/>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27326"/>
    <w:multiLevelType w:val="hybridMultilevel"/>
    <w:tmpl w:val="C244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6">
    <w:nsid w:val="34F00701"/>
    <w:multiLevelType w:val="hybridMultilevel"/>
    <w:tmpl w:val="1A56A23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8">
    <w:nsid w:val="36215C27"/>
    <w:multiLevelType w:val="hybridMultilevel"/>
    <w:tmpl w:val="028E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nsid w:val="39541958"/>
    <w:multiLevelType w:val="hybridMultilevel"/>
    <w:tmpl w:val="FE34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DD55FA"/>
    <w:multiLevelType w:val="hybridMultilevel"/>
    <w:tmpl w:val="2F8EDF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8FA7110"/>
    <w:multiLevelType w:val="hybridMultilevel"/>
    <w:tmpl w:val="8682B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DD77A37"/>
    <w:multiLevelType w:val="hybridMultilevel"/>
    <w:tmpl w:val="BC18961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201065"/>
    <w:multiLevelType w:val="hybridMultilevel"/>
    <w:tmpl w:val="5FC47818"/>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27">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55EB5F92"/>
    <w:multiLevelType w:val="hybridMultilevel"/>
    <w:tmpl w:val="69F4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FF61B3"/>
    <w:multiLevelType w:val="hybridMultilevel"/>
    <w:tmpl w:val="DC9CE18A"/>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D257D8"/>
    <w:multiLevelType w:val="hybridMultilevel"/>
    <w:tmpl w:val="D1E6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6D1AEE"/>
    <w:multiLevelType w:val="hybridMultilevel"/>
    <w:tmpl w:val="3B56CDB2"/>
    <w:lvl w:ilvl="0" w:tplc="7D20BB1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3">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4">
    <w:nsid w:val="60864959"/>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1A7AFE"/>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F009DC"/>
    <w:multiLevelType w:val="singleLevel"/>
    <w:tmpl w:val="04090015"/>
    <w:lvl w:ilvl="0">
      <w:start w:val="1"/>
      <w:numFmt w:val="upperLetter"/>
      <w:lvlText w:val="%1."/>
      <w:lvlJc w:val="left"/>
      <w:pPr>
        <w:ind w:left="360" w:hanging="360"/>
      </w:pPr>
      <w:rPr>
        <w:rFonts w:hint="default"/>
      </w:rPr>
    </w:lvl>
  </w:abstractNum>
  <w:abstractNum w:abstractNumId="37">
    <w:nsid w:val="6C7B04E7"/>
    <w:multiLevelType w:val="hybridMultilevel"/>
    <w:tmpl w:val="40C412C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52520B"/>
    <w:multiLevelType w:val="hybridMultilevel"/>
    <w:tmpl w:val="4AB0A086"/>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40">
    <w:nsid w:val="7782121A"/>
    <w:multiLevelType w:val="hybridMultilevel"/>
    <w:tmpl w:val="5792E0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nsid w:val="77BD5A37"/>
    <w:multiLevelType w:val="hybridMultilevel"/>
    <w:tmpl w:val="7166C14C"/>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422A6E"/>
    <w:multiLevelType w:val="hybridMultilevel"/>
    <w:tmpl w:val="B60A41F4"/>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4758EF"/>
    <w:multiLevelType w:val="hybridMultilevel"/>
    <w:tmpl w:val="349A64CA"/>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2B22D9"/>
    <w:multiLevelType w:val="hybridMultilevel"/>
    <w:tmpl w:val="1A626008"/>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6"/>
  </w:num>
  <w:num w:numId="3">
    <w:abstractNumId w:val="33"/>
  </w:num>
  <w:num w:numId="4">
    <w:abstractNumId w:val="19"/>
  </w:num>
  <w:num w:numId="5">
    <w:abstractNumId w:val="32"/>
  </w:num>
  <w:num w:numId="6">
    <w:abstractNumId w:val="15"/>
  </w:num>
  <w:num w:numId="7">
    <w:abstractNumId w:val="12"/>
  </w:num>
  <w:num w:numId="8">
    <w:abstractNumId w:val="3"/>
  </w:num>
  <w:num w:numId="9">
    <w:abstractNumId w:val="26"/>
  </w:num>
  <w:num w:numId="10">
    <w:abstractNumId w:val="4"/>
  </w:num>
  <w:num w:numId="11">
    <w:abstractNumId w:val="27"/>
  </w:num>
  <w:num w:numId="12">
    <w:abstractNumId w:val="9"/>
  </w:num>
  <w:num w:numId="13">
    <w:abstractNumId w:val="39"/>
  </w:num>
  <w:num w:numId="14">
    <w:abstractNumId w:val="7"/>
  </w:num>
  <w:num w:numId="15">
    <w:abstractNumId w:val="17"/>
  </w:num>
  <w:num w:numId="16">
    <w:abstractNumId w:val="23"/>
  </w:num>
  <w:num w:numId="17">
    <w:abstractNumId w:val="40"/>
  </w:num>
  <w:num w:numId="18">
    <w:abstractNumId w:val="10"/>
  </w:num>
  <w:num w:numId="19">
    <w:abstractNumId w:val="28"/>
  </w:num>
  <w:num w:numId="20">
    <w:abstractNumId w:val="29"/>
  </w:num>
  <w:num w:numId="21">
    <w:abstractNumId w:val="8"/>
  </w:num>
  <w:num w:numId="22">
    <w:abstractNumId w:val="42"/>
  </w:num>
  <w:num w:numId="23">
    <w:abstractNumId w:val="5"/>
  </w:num>
  <w:num w:numId="24">
    <w:abstractNumId w:val="13"/>
  </w:num>
  <w:num w:numId="25">
    <w:abstractNumId w:val="38"/>
  </w:num>
  <w:num w:numId="26">
    <w:abstractNumId w:val="37"/>
  </w:num>
  <w:num w:numId="27">
    <w:abstractNumId w:val="11"/>
  </w:num>
  <w:num w:numId="28">
    <w:abstractNumId w:val="6"/>
  </w:num>
  <w:num w:numId="29">
    <w:abstractNumId w:val="31"/>
  </w:num>
  <w:num w:numId="30">
    <w:abstractNumId w:val="18"/>
  </w:num>
  <w:num w:numId="31">
    <w:abstractNumId w:val="16"/>
  </w:num>
  <w:num w:numId="32">
    <w:abstractNumId w:val="20"/>
  </w:num>
  <w:num w:numId="33">
    <w:abstractNumId w:val="41"/>
  </w:num>
  <w:num w:numId="34">
    <w:abstractNumId w:val="25"/>
  </w:num>
  <w:num w:numId="35">
    <w:abstractNumId w:val="24"/>
  </w:num>
  <w:num w:numId="36">
    <w:abstractNumId w:val="30"/>
  </w:num>
  <w:num w:numId="37">
    <w:abstractNumId w:val="43"/>
  </w:num>
  <w:num w:numId="38">
    <w:abstractNumId w:val="44"/>
  </w:num>
  <w:num w:numId="39">
    <w:abstractNumId w:val="35"/>
  </w:num>
  <w:num w:numId="40">
    <w:abstractNumId w:val="34"/>
  </w:num>
  <w:num w:numId="41">
    <w:abstractNumId w:val="0"/>
  </w:num>
  <w:num w:numId="42">
    <w:abstractNumId w:val="21"/>
  </w:num>
  <w:num w:numId="43">
    <w:abstractNumId w:val="14"/>
  </w:num>
  <w:num w:numId="44">
    <w:abstractNumId w:val="22"/>
  </w:num>
  <w:num w:numId="45">
    <w:abstractNumId w:val="2"/>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Koster">
    <w15:presenceInfo w15:providerId="None" w15:userId="Michael Ko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296"/>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2D"/>
    <w:rsid w:val="00000CA5"/>
    <w:rsid w:val="00001DE2"/>
    <w:rsid w:val="0000237D"/>
    <w:rsid w:val="00010963"/>
    <w:rsid w:val="000122D0"/>
    <w:rsid w:val="000166D4"/>
    <w:rsid w:val="000167BD"/>
    <w:rsid w:val="000202FB"/>
    <w:rsid w:val="00023217"/>
    <w:rsid w:val="00027F9E"/>
    <w:rsid w:val="00032AB7"/>
    <w:rsid w:val="00040ACA"/>
    <w:rsid w:val="000549E6"/>
    <w:rsid w:val="0006351F"/>
    <w:rsid w:val="00064823"/>
    <w:rsid w:val="00065D3B"/>
    <w:rsid w:val="00072338"/>
    <w:rsid w:val="00072496"/>
    <w:rsid w:val="000736A6"/>
    <w:rsid w:val="0007517A"/>
    <w:rsid w:val="00082A10"/>
    <w:rsid w:val="00085F67"/>
    <w:rsid w:val="00093F5A"/>
    <w:rsid w:val="00097F33"/>
    <w:rsid w:val="000A62AA"/>
    <w:rsid w:val="000B3C1D"/>
    <w:rsid w:val="000B3D16"/>
    <w:rsid w:val="000B51E9"/>
    <w:rsid w:val="000C2F02"/>
    <w:rsid w:val="000C7C26"/>
    <w:rsid w:val="000D3E0D"/>
    <w:rsid w:val="000D4489"/>
    <w:rsid w:val="000D5828"/>
    <w:rsid w:val="000D5D07"/>
    <w:rsid w:val="000E0167"/>
    <w:rsid w:val="000E6F26"/>
    <w:rsid w:val="000F00C1"/>
    <w:rsid w:val="0010146C"/>
    <w:rsid w:val="00101890"/>
    <w:rsid w:val="001019F2"/>
    <w:rsid w:val="0010582E"/>
    <w:rsid w:val="00113D79"/>
    <w:rsid w:val="001144EC"/>
    <w:rsid w:val="0013476C"/>
    <w:rsid w:val="00136949"/>
    <w:rsid w:val="00140CD5"/>
    <w:rsid w:val="00142113"/>
    <w:rsid w:val="00142C38"/>
    <w:rsid w:val="001477AF"/>
    <w:rsid w:val="00163824"/>
    <w:rsid w:val="00172F35"/>
    <w:rsid w:val="00174728"/>
    <w:rsid w:val="00180245"/>
    <w:rsid w:val="00180ABB"/>
    <w:rsid w:val="001812FC"/>
    <w:rsid w:val="00183340"/>
    <w:rsid w:val="001945BA"/>
    <w:rsid w:val="001A282E"/>
    <w:rsid w:val="001A372D"/>
    <w:rsid w:val="001A6178"/>
    <w:rsid w:val="001B19F5"/>
    <w:rsid w:val="001C076B"/>
    <w:rsid w:val="001D344C"/>
    <w:rsid w:val="001E1687"/>
    <w:rsid w:val="001E2838"/>
    <w:rsid w:val="001E65C0"/>
    <w:rsid w:val="001F5E3E"/>
    <w:rsid w:val="001F5E92"/>
    <w:rsid w:val="001F6229"/>
    <w:rsid w:val="001F7D53"/>
    <w:rsid w:val="00200B6B"/>
    <w:rsid w:val="00204CDA"/>
    <w:rsid w:val="00206009"/>
    <w:rsid w:val="00206E9F"/>
    <w:rsid w:val="002100DA"/>
    <w:rsid w:val="00210957"/>
    <w:rsid w:val="00214D15"/>
    <w:rsid w:val="002218C2"/>
    <w:rsid w:val="00223CBE"/>
    <w:rsid w:val="0022756E"/>
    <w:rsid w:val="002276FE"/>
    <w:rsid w:val="00227B8C"/>
    <w:rsid w:val="002330E4"/>
    <w:rsid w:val="00241DFE"/>
    <w:rsid w:val="0024590B"/>
    <w:rsid w:val="00246913"/>
    <w:rsid w:val="00253A82"/>
    <w:rsid w:val="0025660A"/>
    <w:rsid w:val="00256F8B"/>
    <w:rsid w:val="00274A8F"/>
    <w:rsid w:val="002841D7"/>
    <w:rsid w:val="00286612"/>
    <w:rsid w:val="002906CA"/>
    <w:rsid w:val="002A2E08"/>
    <w:rsid w:val="002A7520"/>
    <w:rsid w:val="002A7734"/>
    <w:rsid w:val="002A7F34"/>
    <w:rsid w:val="002B541E"/>
    <w:rsid w:val="002B738D"/>
    <w:rsid w:val="002C4F30"/>
    <w:rsid w:val="002C6962"/>
    <w:rsid w:val="002C6FB8"/>
    <w:rsid w:val="002C73E6"/>
    <w:rsid w:val="002D3439"/>
    <w:rsid w:val="002E1014"/>
    <w:rsid w:val="002E3816"/>
    <w:rsid w:val="002E3AA5"/>
    <w:rsid w:val="002F2B04"/>
    <w:rsid w:val="002F6AA1"/>
    <w:rsid w:val="002F7883"/>
    <w:rsid w:val="00305926"/>
    <w:rsid w:val="00305B6A"/>
    <w:rsid w:val="00315E50"/>
    <w:rsid w:val="00323635"/>
    <w:rsid w:val="003247FA"/>
    <w:rsid w:val="00331F5A"/>
    <w:rsid w:val="00333300"/>
    <w:rsid w:val="00334BE0"/>
    <w:rsid w:val="003457A6"/>
    <w:rsid w:val="003522EB"/>
    <w:rsid w:val="00373054"/>
    <w:rsid w:val="00375DFC"/>
    <w:rsid w:val="003821D0"/>
    <w:rsid w:val="00382F51"/>
    <w:rsid w:val="00384937"/>
    <w:rsid w:val="0038651E"/>
    <w:rsid w:val="00395064"/>
    <w:rsid w:val="0039757E"/>
    <w:rsid w:val="003A09FA"/>
    <w:rsid w:val="003A1948"/>
    <w:rsid w:val="003A21A1"/>
    <w:rsid w:val="003A7A56"/>
    <w:rsid w:val="003B3C26"/>
    <w:rsid w:val="003B50E1"/>
    <w:rsid w:val="003C0EE5"/>
    <w:rsid w:val="003C2796"/>
    <w:rsid w:val="003C4259"/>
    <w:rsid w:val="003C5985"/>
    <w:rsid w:val="003D364D"/>
    <w:rsid w:val="003D5F4C"/>
    <w:rsid w:val="003E2E6F"/>
    <w:rsid w:val="003E70C4"/>
    <w:rsid w:val="0040536C"/>
    <w:rsid w:val="00410BB7"/>
    <w:rsid w:val="0041679E"/>
    <w:rsid w:val="0042413D"/>
    <w:rsid w:val="00430133"/>
    <w:rsid w:val="0043359F"/>
    <w:rsid w:val="00441B56"/>
    <w:rsid w:val="00442229"/>
    <w:rsid w:val="00445E03"/>
    <w:rsid w:val="00463A52"/>
    <w:rsid w:val="0046400F"/>
    <w:rsid w:val="00472282"/>
    <w:rsid w:val="00482FD5"/>
    <w:rsid w:val="00492B31"/>
    <w:rsid w:val="00494797"/>
    <w:rsid w:val="00496577"/>
    <w:rsid w:val="004A2F02"/>
    <w:rsid w:val="004A400D"/>
    <w:rsid w:val="004A4B2C"/>
    <w:rsid w:val="004B22D9"/>
    <w:rsid w:val="004B2C37"/>
    <w:rsid w:val="004B46AE"/>
    <w:rsid w:val="004B5FE5"/>
    <w:rsid w:val="004B6E4B"/>
    <w:rsid w:val="004C1C78"/>
    <w:rsid w:val="004C20B8"/>
    <w:rsid w:val="004C345E"/>
    <w:rsid w:val="004C5635"/>
    <w:rsid w:val="004C6368"/>
    <w:rsid w:val="004C6DEC"/>
    <w:rsid w:val="004C7666"/>
    <w:rsid w:val="004D2BE3"/>
    <w:rsid w:val="004D4085"/>
    <w:rsid w:val="004D4148"/>
    <w:rsid w:val="004D45F5"/>
    <w:rsid w:val="004D52A8"/>
    <w:rsid w:val="004E082E"/>
    <w:rsid w:val="004E149C"/>
    <w:rsid w:val="004E1AB4"/>
    <w:rsid w:val="004F2B75"/>
    <w:rsid w:val="0050425A"/>
    <w:rsid w:val="005066F6"/>
    <w:rsid w:val="00517A30"/>
    <w:rsid w:val="005318CC"/>
    <w:rsid w:val="005328C0"/>
    <w:rsid w:val="005348BF"/>
    <w:rsid w:val="00534B85"/>
    <w:rsid w:val="005413D8"/>
    <w:rsid w:val="0055105B"/>
    <w:rsid w:val="00551F83"/>
    <w:rsid w:val="0055327C"/>
    <w:rsid w:val="005636EF"/>
    <w:rsid w:val="00564804"/>
    <w:rsid w:val="005654F9"/>
    <w:rsid w:val="00566BC6"/>
    <w:rsid w:val="00567754"/>
    <w:rsid w:val="005708A9"/>
    <w:rsid w:val="00571750"/>
    <w:rsid w:val="00576537"/>
    <w:rsid w:val="005769BD"/>
    <w:rsid w:val="00581FC4"/>
    <w:rsid w:val="00583919"/>
    <w:rsid w:val="005923E9"/>
    <w:rsid w:val="00592EA6"/>
    <w:rsid w:val="00594E18"/>
    <w:rsid w:val="00596BE3"/>
    <w:rsid w:val="005A0116"/>
    <w:rsid w:val="005A203C"/>
    <w:rsid w:val="005A264E"/>
    <w:rsid w:val="005A4FA2"/>
    <w:rsid w:val="005A55F3"/>
    <w:rsid w:val="005B52A8"/>
    <w:rsid w:val="005B543B"/>
    <w:rsid w:val="005B5957"/>
    <w:rsid w:val="005D3D35"/>
    <w:rsid w:val="005E16E4"/>
    <w:rsid w:val="005F07B9"/>
    <w:rsid w:val="00603EBF"/>
    <w:rsid w:val="00606A14"/>
    <w:rsid w:val="00613671"/>
    <w:rsid w:val="00614A5B"/>
    <w:rsid w:val="00615421"/>
    <w:rsid w:val="00615A94"/>
    <w:rsid w:val="00621CA7"/>
    <w:rsid w:val="00622D22"/>
    <w:rsid w:val="0062775E"/>
    <w:rsid w:val="006351F9"/>
    <w:rsid w:val="00643A4B"/>
    <w:rsid w:val="00652626"/>
    <w:rsid w:val="0065658D"/>
    <w:rsid w:val="0067404F"/>
    <w:rsid w:val="00677005"/>
    <w:rsid w:val="00680AFD"/>
    <w:rsid w:val="00680E2A"/>
    <w:rsid w:val="00684325"/>
    <w:rsid w:val="00691F54"/>
    <w:rsid w:val="006934E6"/>
    <w:rsid w:val="006935E7"/>
    <w:rsid w:val="00697282"/>
    <w:rsid w:val="00697B87"/>
    <w:rsid w:val="006B57B2"/>
    <w:rsid w:val="006C144C"/>
    <w:rsid w:val="006C6437"/>
    <w:rsid w:val="006C757A"/>
    <w:rsid w:val="006D4974"/>
    <w:rsid w:val="006D4C72"/>
    <w:rsid w:val="006D5691"/>
    <w:rsid w:val="006D5922"/>
    <w:rsid w:val="006D5CFC"/>
    <w:rsid w:val="006E1AE5"/>
    <w:rsid w:val="006E36EE"/>
    <w:rsid w:val="006F07AC"/>
    <w:rsid w:val="006F08F5"/>
    <w:rsid w:val="006F25F2"/>
    <w:rsid w:val="006F5569"/>
    <w:rsid w:val="006F63EB"/>
    <w:rsid w:val="007026EF"/>
    <w:rsid w:val="007116E1"/>
    <w:rsid w:val="00715647"/>
    <w:rsid w:val="007156BE"/>
    <w:rsid w:val="0071695F"/>
    <w:rsid w:val="007209FF"/>
    <w:rsid w:val="00721611"/>
    <w:rsid w:val="00723713"/>
    <w:rsid w:val="00725609"/>
    <w:rsid w:val="00730DDC"/>
    <w:rsid w:val="0074083B"/>
    <w:rsid w:val="00746A9C"/>
    <w:rsid w:val="00750E5A"/>
    <w:rsid w:val="00752CBE"/>
    <w:rsid w:val="00756995"/>
    <w:rsid w:val="00757CB0"/>
    <w:rsid w:val="00766705"/>
    <w:rsid w:val="007716CB"/>
    <w:rsid w:val="00773BCA"/>
    <w:rsid w:val="007865AB"/>
    <w:rsid w:val="00791898"/>
    <w:rsid w:val="007935CD"/>
    <w:rsid w:val="00797793"/>
    <w:rsid w:val="007A3B62"/>
    <w:rsid w:val="007A5ADC"/>
    <w:rsid w:val="007B1209"/>
    <w:rsid w:val="007B2EFE"/>
    <w:rsid w:val="007B6639"/>
    <w:rsid w:val="007C3D2A"/>
    <w:rsid w:val="007C4FC3"/>
    <w:rsid w:val="007C6352"/>
    <w:rsid w:val="007C79BC"/>
    <w:rsid w:val="007D2FF2"/>
    <w:rsid w:val="007D51D6"/>
    <w:rsid w:val="007D5E75"/>
    <w:rsid w:val="007D66AC"/>
    <w:rsid w:val="007E0D7C"/>
    <w:rsid w:val="007E1F98"/>
    <w:rsid w:val="007E498F"/>
    <w:rsid w:val="007E679A"/>
    <w:rsid w:val="007F537D"/>
    <w:rsid w:val="007F7F4B"/>
    <w:rsid w:val="0080016C"/>
    <w:rsid w:val="00801E43"/>
    <w:rsid w:val="00803CA4"/>
    <w:rsid w:val="0080546F"/>
    <w:rsid w:val="008117EF"/>
    <w:rsid w:val="008134E0"/>
    <w:rsid w:val="00814ABB"/>
    <w:rsid w:val="00816368"/>
    <w:rsid w:val="008220DC"/>
    <w:rsid w:val="008247D5"/>
    <w:rsid w:val="00830CD2"/>
    <w:rsid w:val="00834D57"/>
    <w:rsid w:val="008367D2"/>
    <w:rsid w:val="00841DEE"/>
    <w:rsid w:val="00842618"/>
    <w:rsid w:val="00844A3B"/>
    <w:rsid w:val="008533F3"/>
    <w:rsid w:val="0085385B"/>
    <w:rsid w:val="0085585D"/>
    <w:rsid w:val="0085669E"/>
    <w:rsid w:val="00861244"/>
    <w:rsid w:val="008735A6"/>
    <w:rsid w:val="0087572C"/>
    <w:rsid w:val="008915B3"/>
    <w:rsid w:val="008949FD"/>
    <w:rsid w:val="0089569D"/>
    <w:rsid w:val="008A1D48"/>
    <w:rsid w:val="008A5049"/>
    <w:rsid w:val="008A5959"/>
    <w:rsid w:val="008A75E6"/>
    <w:rsid w:val="008B2A74"/>
    <w:rsid w:val="008B339E"/>
    <w:rsid w:val="008B43DB"/>
    <w:rsid w:val="008C78E9"/>
    <w:rsid w:val="008D3B9D"/>
    <w:rsid w:val="008E163D"/>
    <w:rsid w:val="008E5589"/>
    <w:rsid w:val="008E68A1"/>
    <w:rsid w:val="008F0BB7"/>
    <w:rsid w:val="008F30EB"/>
    <w:rsid w:val="008F61E7"/>
    <w:rsid w:val="009047AD"/>
    <w:rsid w:val="00927B4B"/>
    <w:rsid w:val="0093530D"/>
    <w:rsid w:val="0095582C"/>
    <w:rsid w:val="00956690"/>
    <w:rsid w:val="00956E9D"/>
    <w:rsid w:val="00962041"/>
    <w:rsid w:val="00962C8C"/>
    <w:rsid w:val="00963F20"/>
    <w:rsid w:val="00964654"/>
    <w:rsid w:val="00964B6A"/>
    <w:rsid w:val="00964E3F"/>
    <w:rsid w:val="00966CF8"/>
    <w:rsid w:val="0097339B"/>
    <w:rsid w:val="009757E3"/>
    <w:rsid w:val="009919B9"/>
    <w:rsid w:val="0099265D"/>
    <w:rsid w:val="009956D4"/>
    <w:rsid w:val="009959C7"/>
    <w:rsid w:val="00996047"/>
    <w:rsid w:val="009975D0"/>
    <w:rsid w:val="009A50D4"/>
    <w:rsid w:val="009A5D4C"/>
    <w:rsid w:val="009A610E"/>
    <w:rsid w:val="009B2895"/>
    <w:rsid w:val="009B5EBE"/>
    <w:rsid w:val="009B763D"/>
    <w:rsid w:val="009C0DCA"/>
    <w:rsid w:val="009C22CD"/>
    <w:rsid w:val="009C50AC"/>
    <w:rsid w:val="009C50CE"/>
    <w:rsid w:val="009D2FFC"/>
    <w:rsid w:val="009E558E"/>
    <w:rsid w:val="009E57AD"/>
    <w:rsid w:val="009F3017"/>
    <w:rsid w:val="009F7746"/>
    <w:rsid w:val="00A02EA9"/>
    <w:rsid w:val="00A1407C"/>
    <w:rsid w:val="00A2422A"/>
    <w:rsid w:val="00A24FD8"/>
    <w:rsid w:val="00A257A9"/>
    <w:rsid w:val="00A27006"/>
    <w:rsid w:val="00A27C9D"/>
    <w:rsid w:val="00A31C94"/>
    <w:rsid w:val="00A33A08"/>
    <w:rsid w:val="00A36211"/>
    <w:rsid w:val="00A36D39"/>
    <w:rsid w:val="00A378BB"/>
    <w:rsid w:val="00A40479"/>
    <w:rsid w:val="00A504FF"/>
    <w:rsid w:val="00A62BC6"/>
    <w:rsid w:val="00A713EA"/>
    <w:rsid w:val="00A71BFA"/>
    <w:rsid w:val="00A73DBA"/>
    <w:rsid w:val="00A8101F"/>
    <w:rsid w:val="00A81793"/>
    <w:rsid w:val="00A82A9F"/>
    <w:rsid w:val="00A84B7B"/>
    <w:rsid w:val="00A84F16"/>
    <w:rsid w:val="00A8529D"/>
    <w:rsid w:val="00A93E4E"/>
    <w:rsid w:val="00A944EB"/>
    <w:rsid w:val="00A962DC"/>
    <w:rsid w:val="00AA0CCA"/>
    <w:rsid w:val="00AA24E0"/>
    <w:rsid w:val="00AA2771"/>
    <w:rsid w:val="00AA3719"/>
    <w:rsid w:val="00AA635D"/>
    <w:rsid w:val="00AB1E63"/>
    <w:rsid w:val="00AB66D4"/>
    <w:rsid w:val="00AB7128"/>
    <w:rsid w:val="00AC183B"/>
    <w:rsid w:val="00AC22B5"/>
    <w:rsid w:val="00AC3B0E"/>
    <w:rsid w:val="00AC492E"/>
    <w:rsid w:val="00AC51CC"/>
    <w:rsid w:val="00AC7AC6"/>
    <w:rsid w:val="00AD0DF4"/>
    <w:rsid w:val="00AD3384"/>
    <w:rsid w:val="00AD6BC8"/>
    <w:rsid w:val="00AE1CC5"/>
    <w:rsid w:val="00AE3B37"/>
    <w:rsid w:val="00AF0717"/>
    <w:rsid w:val="00AF0FF3"/>
    <w:rsid w:val="00AF3AB8"/>
    <w:rsid w:val="00AF428A"/>
    <w:rsid w:val="00AF4479"/>
    <w:rsid w:val="00B00CC8"/>
    <w:rsid w:val="00B037D9"/>
    <w:rsid w:val="00B05B8D"/>
    <w:rsid w:val="00B06B19"/>
    <w:rsid w:val="00B07AAD"/>
    <w:rsid w:val="00B123E6"/>
    <w:rsid w:val="00B14E0A"/>
    <w:rsid w:val="00B212AD"/>
    <w:rsid w:val="00B22DAB"/>
    <w:rsid w:val="00B265C4"/>
    <w:rsid w:val="00B35192"/>
    <w:rsid w:val="00B35B3C"/>
    <w:rsid w:val="00B40BDB"/>
    <w:rsid w:val="00B41EDD"/>
    <w:rsid w:val="00B44B6A"/>
    <w:rsid w:val="00B62221"/>
    <w:rsid w:val="00B632F8"/>
    <w:rsid w:val="00B65403"/>
    <w:rsid w:val="00B7055B"/>
    <w:rsid w:val="00B724CF"/>
    <w:rsid w:val="00B7683F"/>
    <w:rsid w:val="00B77232"/>
    <w:rsid w:val="00B80813"/>
    <w:rsid w:val="00B960F3"/>
    <w:rsid w:val="00BA2FA5"/>
    <w:rsid w:val="00BA3CA3"/>
    <w:rsid w:val="00BA515D"/>
    <w:rsid w:val="00BA7380"/>
    <w:rsid w:val="00BB0398"/>
    <w:rsid w:val="00BB13CF"/>
    <w:rsid w:val="00BB163B"/>
    <w:rsid w:val="00BB18C8"/>
    <w:rsid w:val="00BB2B2A"/>
    <w:rsid w:val="00BB369E"/>
    <w:rsid w:val="00BB3B74"/>
    <w:rsid w:val="00BC0628"/>
    <w:rsid w:val="00BC1CB9"/>
    <w:rsid w:val="00BC439D"/>
    <w:rsid w:val="00BC4613"/>
    <w:rsid w:val="00BD6E4B"/>
    <w:rsid w:val="00BD745F"/>
    <w:rsid w:val="00BE1F5C"/>
    <w:rsid w:val="00BE798F"/>
    <w:rsid w:val="00BE79FE"/>
    <w:rsid w:val="00BF026B"/>
    <w:rsid w:val="00BF0C72"/>
    <w:rsid w:val="00C07948"/>
    <w:rsid w:val="00C11FB5"/>
    <w:rsid w:val="00C120F3"/>
    <w:rsid w:val="00C45DC0"/>
    <w:rsid w:val="00C609E5"/>
    <w:rsid w:val="00C6246C"/>
    <w:rsid w:val="00C63BA1"/>
    <w:rsid w:val="00C643CE"/>
    <w:rsid w:val="00C758FC"/>
    <w:rsid w:val="00C76003"/>
    <w:rsid w:val="00C800D6"/>
    <w:rsid w:val="00C82075"/>
    <w:rsid w:val="00C85287"/>
    <w:rsid w:val="00C93623"/>
    <w:rsid w:val="00C973F6"/>
    <w:rsid w:val="00CA17E4"/>
    <w:rsid w:val="00CC01F5"/>
    <w:rsid w:val="00CC6602"/>
    <w:rsid w:val="00CD15D8"/>
    <w:rsid w:val="00CD7355"/>
    <w:rsid w:val="00CD7BD1"/>
    <w:rsid w:val="00CE059E"/>
    <w:rsid w:val="00CE1F1B"/>
    <w:rsid w:val="00CE438B"/>
    <w:rsid w:val="00CE584C"/>
    <w:rsid w:val="00CE6CB7"/>
    <w:rsid w:val="00CF169F"/>
    <w:rsid w:val="00CF7A63"/>
    <w:rsid w:val="00D02D40"/>
    <w:rsid w:val="00D04230"/>
    <w:rsid w:val="00D1268A"/>
    <w:rsid w:val="00D17C3B"/>
    <w:rsid w:val="00D34F95"/>
    <w:rsid w:val="00D352B0"/>
    <w:rsid w:val="00D36645"/>
    <w:rsid w:val="00D432CC"/>
    <w:rsid w:val="00D5275C"/>
    <w:rsid w:val="00D5318B"/>
    <w:rsid w:val="00D532B5"/>
    <w:rsid w:val="00D62088"/>
    <w:rsid w:val="00D64923"/>
    <w:rsid w:val="00D64985"/>
    <w:rsid w:val="00D70141"/>
    <w:rsid w:val="00D7104C"/>
    <w:rsid w:val="00D71101"/>
    <w:rsid w:val="00D745A2"/>
    <w:rsid w:val="00D763AF"/>
    <w:rsid w:val="00D81ADA"/>
    <w:rsid w:val="00D84FB5"/>
    <w:rsid w:val="00DA174A"/>
    <w:rsid w:val="00DA36C5"/>
    <w:rsid w:val="00DA5996"/>
    <w:rsid w:val="00DA5BF8"/>
    <w:rsid w:val="00DB13DF"/>
    <w:rsid w:val="00DB7D38"/>
    <w:rsid w:val="00DC006F"/>
    <w:rsid w:val="00DC0859"/>
    <w:rsid w:val="00DC0CD6"/>
    <w:rsid w:val="00DC1D38"/>
    <w:rsid w:val="00DC3BC2"/>
    <w:rsid w:val="00DC4080"/>
    <w:rsid w:val="00DC5996"/>
    <w:rsid w:val="00DD114A"/>
    <w:rsid w:val="00DD7CBD"/>
    <w:rsid w:val="00DE249F"/>
    <w:rsid w:val="00DE2D40"/>
    <w:rsid w:val="00DE59E4"/>
    <w:rsid w:val="00DF29A1"/>
    <w:rsid w:val="00DF5102"/>
    <w:rsid w:val="00DF6B9A"/>
    <w:rsid w:val="00E0061E"/>
    <w:rsid w:val="00E10E75"/>
    <w:rsid w:val="00E1127E"/>
    <w:rsid w:val="00E1498F"/>
    <w:rsid w:val="00E14C3D"/>
    <w:rsid w:val="00E17120"/>
    <w:rsid w:val="00E20D46"/>
    <w:rsid w:val="00E212A1"/>
    <w:rsid w:val="00E24218"/>
    <w:rsid w:val="00E25192"/>
    <w:rsid w:val="00E3051E"/>
    <w:rsid w:val="00E30BE1"/>
    <w:rsid w:val="00E343AF"/>
    <w:rsid w:val="00E3443C"/>
    <w:rsid w:val="00E3509D"/>
    <w:rsid w:val="00E35B13"/>
    <w:rsid w:val="00E35CC1"/>
    <w:rsid w:val="00E37B40"/>
    <w:rsid w:val="00E42BC0"/>
    <w:rsid w:val="00E43332"/>
    <w:rsid w:val="00E63857"/>
    <w:rsid w:val="00E64E24"/>
    <w:rsid w:val="00E6641A"/>
    <w:rsid w:val="00E66842"/>
    <w:rsid w:val="00E7231F"/>
    <w:rsid w:val="00E72EA7"/>
    <w:rsid w:val="00E740F5"/>
    <w:rsid w:val="00E76B2B"/>
    <w:rsid w:val="00E83A17"/>
    <w:rsid w:val="00E87612"/>
    <w:rsid w:val="00E87A10"/>
    <w:rsid w:val="00E96756"/>
    <w:rsid w:val="00E96CDA"/>
    <w:rsid w:val="00EA19D5"/>
    <w:rsid w:val="00EA3734"/>
    <w:rsid w:val="00EB3B40"/>
    <w:rsid w:val="00EB7ABC"/>
    <w:rsid w:val="00EC0D62"/>
    <w:rsid w:val="00EC4820"/>
    <w:rsid w:val="00EE4885"/>
    <w:rsid w:val="00EE6A28"/>
    <w:rsid w:val="00EF2CE9"/>
    <w:rsid w:val="00EF51BE"/>
    <w:rsid w:val="00F026F8"/>
    <w:rsid w:val="00F0582B"/>
    <w:rsid w:val="00F061C4"/>
    <w:rsid w:val="00F0675A"/>
    <w:rsid w:val="00F10808"/>
    <w:rsid w:val="00F10FFE"/>
    <w:rsid w:val="00F114D9"/>
    <w:rsid w:val="00F120F5"/>
    <w:rsid w:val="00F1642A"/>
    <w:rsid w:val="00F16E05"/>
    <w:rsid w:val="00F1784B"/>
    <w:rsid w:val="00F2305D"/>
    <w:rsid w:val="00F2322B"/>
    <w:rsid w:val="00F342F8"/>
    <w:rsid w:val="00F34FC5"/>
    <w:rsid w:val="00F416A7"/>
    <w:rsid w:val="00F417DE"/>
    <w:rsid w:val="00F45E1D"/>
    <w:rsid w:val="00F51021"/>
    <w:rsid w:val="00F52C08"/>
    <w:rsid w:val="00F53115"/>
    <w:rsid w:val="00F5314B"/>
    <w:rsid w:val="00F53AFC"/>
    <w:rsid w:val="00F5590D"/>
    <w:rsid w:val="00F560CE"/>
    <w:rsid w:val="00F61946"/>
    <w:rsid w:val="00F62494"/>
    <w:rsid w:val="00F6387C"/>
    <w:rsid w:val="00F7514A"/>
    <w:rsid w:val="00F756FC"/>
    <w:rsid w:val="00F81906"/>
    <w:rsid w:val="00F9523D"/>
    <w:rsid w:val="00FA1694"/>
    <w:rsid w:val="00FB075F"/>
    <w:rsid w:val="00FB7DD6"/>
    <w:rsid w:val="00FC1347"/>
    <w:rsid w:val="00FC5BA5"/>
    <w:rsid w:val="00FD4C6B"/>
    <w:rsid w:val="00FE16BA"/>
    <w:rsid w:val="00FE3357"/>
    <w:rsid w:val="00FE510C"/>
    <w:rsid w:val="00FF04A9"/>
  </w:rsids>
  <m:mathPr>
    <m:mathFont m:val="Cambria Math"/>
    <m:brkBin m:val="before"/>
    <m:brkBinSub m:val="--"/>
    <m:smallFrac m:val="0"/>
    <m:dispDef/>
    <m:lMargin m:val="0"/>
    <m:rMargin m:val="0"/>
    <m:defJc m:val="centerGroup"/>
    <m:wrapIndent m:val="1440"/>
    <m:intLim m:val="subSup"/>
    <m:naryLim m:val="undOvr"/>
  </m:mathPr>
  <w:themeFontLang w:val="pl-PL"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0BD0E"/>
  <w15:docId w15:val="{209B267D-3216-47EB-8444-86D695B6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C1C78"/>
    <w:pPr>
      <w:jc w:val="both"/>
    </w:pPr>
    <w:rPr>
      <w:rFonts w:ascii="Arial" w:hAnsi="Arial" w:cs="Arial"/>
      <w:spacing w:val="8"/>
      <w:lang w:val="en-GB" w:eastAsia="zh-CN"/>
    </w:rPr>
  </w:style>
  <w:style w:type="paragraph" w:styleId="Heading1">
    <w:name w:val="heading 1"/>
    <w:aliases w:val="h1,Heading U,H1,H11,?co??E 1,?,?c,DO NOT USE_h1"/>
    <w:basedOn w:val="PARAGRAPH"/>
    <w:next w:val="PARAGRAPH"/>
    <w:qFormat/>
    <w:rsid w:val="0022756E"/>
    <w:pPr>
      <w:keepNext/>
      <w:numPr>
        <w:numId w:val="1"/>
      </w:numPr>
      <w:suppressAutoHyphens/>
      <w:spacing w:before="200"/>
      <w:ind w:left="397" w:hanging="397"/>
      <w:jc w:val="left"/>
      <w:outlineLvl w:val="0"/>
    </w:pPr>
    <w:rPr>
      <w:b/>
      <w:bCs/>
      <w:sz w:val="22"/>
      <w:szCs w:val="22"/>
    </w:rPr>
  </w:style>
  <w:style w:type="paragraph" w:styleId="Heading2">
    <w:name w:val="heading 2"/>
    <w:aliases w:val="o"/>
    <w:basedOn w:val="Heading1"/>
    <w:next w:val="PARAGRAPH"/>
    <w:qFormat/>
    <w:rsid w:val="0022756E"/>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qFormat/>
    <w:rsid w:val="0022756E"/>
    <w:pPr>
      <w:numPr>
        <w:ilvl w:val="2"/>
      </w:numPr>
      <w:ind w:left="851" w:hanging="851"/>
      <w:outlineLvl w:val="2"/>
    </w:pPr>
  </w:style>
  <w:style w:type="paragraph" w:styleId="Heading4">
    <w:name w:val="heading 4"/>
    <w:aliases w:val="h4,H4,Org Heading 2,h2,h4 Char,Heading 4 Char Char,Heading 4 Char Char Char,Heading 4 Char,Normal bold,Level 2 - a,Bullet 1,Sub-Minor,Project table,Propos,Bullet 11,Bullet 12,Bullet 13,Bullet 14,Bullet 15,Bullet 16,bullet,bl,bb,a.,4 dash,d"/>
    <w:basedOn w:val="Heading3"/>
    <w:next w:val="PARAGRAPH"/>
    <w:qFormat/>
    <w:rsid w:val="0022756E"/>
    <w:pPr>
      <w:numPr>
        <w:ilvl w:val="3"/>
      </w:numPr>
      <w:ind w:left="1077" w:hanging="1077"/>
      <w:outlineLvl w:val="3"/>
    </w:pPr>
  </w:style>
  <w:style w:type="paragraph" w:styleId="Heading5">
    <w:name w:val="heading 5"/>
    <w:aliases w:val="DO NOT USE_h5"/>
    <w:basedOn w:val="Heading4"/>
    <w:next w:val="PARAGRAPH"/>
    <w:link w:val="Heading5Char"/>
    <w:uiPriority w:val="9"/>
    <w:qFormat/>
    <w:rsid w:val="0022756E"/>
    <w:pPr>
      <w:numPr>
        <w:ilvl w:val="0"/>
        <w:numId w:val="0"/>
      </w:numPr>
      <w:outlineLvl w:val="4"/>
    </w:pPr>
  </w:style>
  <w:style w:type="paragraph" w:styleId="Heading6">
    <w:name w:val="heading 6"/>
    <w:basedOn w:val="Heading5"/>
    <w:next w:val="PARAGRAPH"/>
    <w:qFormat/>
    <w:rsid w:val="0022756E"/>
    <w:pPr>
      <w:numPr>
        <w:ilvl w:val="5"/>
      </w:numPr>
      <w:ind w:left="1531" w:hanging="1531"/>
      <w:outlineLvl w:val="5"/>
    </w:pPr>
  </w:style>
  <w:style w:type="paragraph" w:styleId="Heading7">
    <w:name w:val="heading 7"/>
    <w:basedOn w:val="Heading6"/>
    <w:next w:val="PARAGRAPH"/>
    <w:qFormat/>
    <w:rsid w:val="0022756E"/>
    <w:pPr>
      <w:numPr>
        <w:ilvl w:val="6"/>
      </w:numPr>
      <w:ind w:left="1758" w:hanging="1758"/>
      <w:outlineLvl w:val="6"/>
    </w:pPr>
  </w:style>
  <w:style w:type="paragraph" w:styleId="Heading8">
    <w:name w:val="heading 8"/>
    <w:aliases w:val="Appendix"/>
    <w:basedOn w:val="Heading7"/>
    <w:next w:val="PARAGRAPH"/>
    <w:qFormat/>
    <w:rsid w:val="0022756E"/>
    <w:pPr>
      <w:numPr>
        <w:ilvl w:val="7"/>
      </w:numPr>
      <w:ind w:left="1985" w:hanging="1985"/>
      <w:outlineLvl w:val="7"/>
    </w:pPr>
  </w:style>
  <w:style w:type="paragraph" w:styleId="Heading9">
    <w:name w:val="heading 9"/>
    <w:basedOn w:val="Heading8"/>
    <w:next w:val="PARAGRAPH"/>
    <w:qFormat/>
    <w:rsid w:val="0022756E"/>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PARAGRAPH"/>
    <w:rsid w:val="0022756E"/>
    <w:pPr>
      <w:tabs>
        <w:tab w:val="center" w:pos="4536"/>
        <w:tab w:val="right" w:pos="9072"/>
      </w:tabs>
      <w:spacing w:before="0" w:after="0"/>
    </w:pPr>
  </w:style>
  <w:style w:type="paragraph" w:styleId="Footer">
    <w:name w:val="footer"/>
    <w:basedOn w:val="Header"/>
    <w:rsid w:val="0022756E"/>
  </w:style>
  <w:style w:type="character" w:styleId="PageNumber">
    <w:name w:val="page number"/>
    <w:rsid w:val="0022756E"/>
    <w:rPr>
      <w:rFonts w:ascii="Arial" w:hAnsi="Arial"/>
      <w:sz w:val="20"/>
      <w:szCs w:val="20"/>
    </w:rPr>
  </w:style>
  <w:style w:type="paragraph" w:customStyle="1" w:styleId="CRCoverPage">
    <w:name w:val="CR Cover Page"/>
    <w:rsid w:val="00BA2FA5"/>
    <w:pPr>
      <w:spacing w:after="120"/>
    </w:pPr>
    <w:rPr>
      <w:rFonts w:ascii="Arial" w:hAnsi="Arial"/>
      <w:lang w:val="en-GB"/>
    </w:rPr>
  </w:style>
  <w:style w:type="character" w:styleId="CommentReference">
    <w:name w:val="annotation reference"/>
    <w:uiPriority w:val="99"/>
    <w:semiHidden/>
    <w:rsid w:val="0022756E"/>
    <w:rPr>
      <w:sz w:val="16"/>
      <w:szCs w:val="16"/>
    </w:rPr>
  </w:style>
  <w:style w:type="paragraph" w:styleId="CommentText">
    <w:name w:val="annotation text"/>
    <w:basedOn w:val="Normal"/>
    <w:link w:val="CommentTextChar"/>
    <w:uiPriority w:val="99"/>
    <w:rsid w:val="0022756E"/>
  </w:style>
  <w:style w:type="character" w:styleId="Hyperlink">
    <w:name w:val="Hyperlink"/>
    <w:rsid w:val="0022756E"/>
    <w:rPr>
      <w:color w:val="0000FF"/>
      <w:u w:val="none"/>
    </w:rPr>
  </w:style>
  <w:style w:type="paragraph" w:styleId="BalloonText">
    <w:name w:val="Balloon Text"/>
    <w:basedOn w:val="Normal"/>
    <w:semiHidden/>
    <w:rsid w:val="001A372D"/>
    <w:rPr>
      <w:rFonts w:ascii="Tahoma" w:hAnsi="Tahoma" w:cs="Tahoma"/>
      <w:sz w:val="16"/>
      <w:szCs w:val="16"/>
    </w:rPr>
  </w:style>
  <w:style w:type="paragraph" w:styleId="CommentSubject">
    <w:name w:val="annotation subject"/>
    <w:basedOn w:val="CommentText"/>
    <w:next w:val="CommentText"/>
    <w:semiHidden/>
    <w:rsid w:val="00445E03"/>
    <w:rPr>
      <w:b/>
      <w:bCs/>
    </w:rPr>
  </w:style>
  <w:style w:type="paragraph" w:customStyle="1" w:styleId="PARAGRAPH">
    <w:name w:val="PARAGRAPH"/>
    <w:link w:val="PARAGRAPHChar"/>
    <w:qFormat/>
    <w:rsid w:val="0022756E"/>
    <w:pPr>
      <w:snapToGrid w:val="0"/>
      <w:spacing w:before="100" w:after="200"/>
      <w:jc w:val="both"/>
    </w:pPr>
    <w:rPr>
      <w:rFonts w:ascii="Arial" w:hAnsi="Arial" w:cs="Arial"/>
      <w:spacing w:val="8"/>
      <w:lang w:val="en-GB" w:eastAsia="zh-CN"/>
    </w:rPr>
  </w:style>
  <w:style w:type="paragraph" w:customStyle="1" w:styleId="FIGURE-title">
    <w:name w:val="FIGURE-title"/>
    <w:basedOn w:val="PARAGRAPH"/>
    <w:next w:val="PARAGRAPH"/>
    <w:qFormat/>
    <w:rsid w:val="0022756E"/>
    <w:pPr>
      <w:jc w:val="center"/>
    </w:pPr>
    <w:rPr>
      <w:b/>
      <w:bCs/>
    </w:rPr>
  </w:style>
  <w:style w:type="paragraph" w:customStyle="1" w:styleId="NOTE">
    <w:name w:val="NOTE"/>
    <w:basedOn w:val="PARAGRAPH"/>
    <w:qFormat/>
    <w:rsid w:val="0022756E"/>
    <w:pPr>
      <w:spacing w:after="100"/>
    </w:pPr>
    <w:rPr>
      <w:sz w:val="16"/>
      <w:szCs w:val="16"/>
    </w:rPr>
  </w:style>
  <w:style w:type="paragraph" w:styleId="List">
    <w:name w:val="List"/>
    <w:basedOn w:val="PARAGRAPH"/>
    <w:qFormat/>
    <w:rsid w:val="0022756E"/>
    <w:pPr>
      <w:tabs>
        <w:tab w:val="left" w:pos="340"/>
      </w:tabs>
      <w:spacing w:before="0" w:after="100"/>
      <w:ind w:left="340" w:hanging="340"/>
    </w:pPr>
  </w:style>
  <w:style w:type="paragraph" w:customStyle="1" w:styleId="FOREWORD">
    <w:name w:val="FOREWORD"/>
    <w:basedOn w:val="PARAGRAPH"/>
    <w:rsid w:val="0022756E"/>
    <w:pPr>
      <w:tabs>
        <w:tab w:val="left" w:pos="284"/>
      </w:tabs>
      <w:spacing w:before="0" w:after="100"/>
      <w:ind w:left="284" w:hanging="284"/>
    </w:pPr>
    <w:rPr>
      <w:sz w:val="16"/>
      <w:szCs w:val="16"/>
    </w:rPr>
  </w:style>
  <w:style w:type="paragraph" w:customStyle="1" w:styleId="TABLE-title">
    <w:name w:val="TABLE-title"/>
    <w:basedOn w:val="PARAGRAPH"/>
    <w:qFormat/>
    <w:rsid w:val="0022756E"/>
    <w:pPr>
      <w:keepNext/>
      <w:jc w:val="center"/>
    </w:pPr>
    <w:rPr>
      <w:b/>
      <w:bCs/>
    </w:rPr>
  </w:style>
  <w:style w:type="paragraph" w:styleId="FootnoteText">
    <w:name w:val="footnote text"/>
    <w:basedOn w:val="PARAGRAPH"/>
    <w:link w:val="FootnoteTextChar"/>
    <w:rsid w:val="0022756E"/>
    <w:pPr>
      <w:spacing w:before="0" w:after="100"/>
      <w:ind w:left="284" w:hanging="284"/>
    </w:pPr>
    <w:rPr>
      <w:sz w:val="16"/>
      <w:szCs w:val="16"/>
    </w:rPr>
  </w:style>
  <w:style w:type="character" w:customStyle="1" w:styleId="FootnoteTextChar">
    <w:name w:val="Footnote Text Char"/>
    <w:basedOn w:val="DefaultParagraphFont"/>
    <w:link w:val="FootnoteText"/>
    <w:rsid w:val="00BD6E4B"/>
    <w:rPr>
      <w:rFonts w:ascii="Arial" w:hAnsi="Arial" w:cs="Arial"/>
      <w:spacing w:val="8"/>
      <w:sz w:val="16"/>
      <w:szCs w:val="16"/>
      <w:lang w:val="en-GB" w:eastAsia="zh-CN"/>
    </w:rPr>
  </w:style>
  <w:style w:type="character" w:styleId="FootnoteReference">
    <w:name w:val="footnote reference"/>
    <w:rsid w:val="0022756E"/>
    <w:rPr>
      <w:rFonts w:ascii="Arial" w:hAnsi="Arial"/>
      <w:position w:val="4"/>
      <w:sz w:val="16"/>
      <w:szCs w:val="16"/>
      <w:vertAlign w:val="baseline"/>
    </w:rPr>
  </w:style>
  <w:style w:type="paragraph" w:styleId="TOC1">
    <w:name w:val="toc 1"/>
    <w:basedOn w:val="PARAGRAPH"/>
    <w:rsid w:val="0022756E"/>
    <w:pPr>
      <w:tabs>
        <w:tab w:val="left" w:pos="395"/>
        <w:tab w:val="right" w:leader="dot" w:pos="9070"/>
      </w:tabs>
      <w:suppressAutoHyphens/>
      <w:spacing w:before="0" w:after="100"/>
      <w:ind w:left="397" w:right="680" w:hanging="397"/>
      <w:jc w:val="left"/>
    </w:pPr>
  </w:style>
  <w:style w:type="paragraph" w:styleId="TOC2">
    <w:name w:val="toc 2"/>
    <w:basedOn w:val="TOC1"/>
    <w:rsid w:val="0022756E"/>
    <w:pPr>
      <w:tabs>
        <w:tab w:val="clear" w:pos="395"/>
        <w:tab w:val="left" w:pos="964"/>
      </w:tabs>
      <w:spacing w:after="60"/>
      <w:ind w:left="964" w:hanging="567"/>
    </w:pPr>
  </w:style>
  <w:style w:type="paragraph" w:styleId="TOC3">
    <w:name w:val="toc 3"/>
    <w:basedOn w:val="TOC2"/>
    <w:rsid w:val="0022756E"/>
    <w:pPr>
      <w:tabs>
        <w:tab w:val="clear" w:pos="964"/>
        <w:tab w:val="left" w:pos="1814"/>
      </w:tabs>
      <w:ind w:left="1815" w:hanging="851"/>
    </w:pPr>
  </w:style>
  <w:style w:type="paragraph" w:styleId="TOC4">
    <w:name w:val="toc 4"/>
    <w:basedOn w:val="TOC3"/>
    <w:rsid w:val="0022756E"/>
    <w:pPr>
      <w:tabs>
        <w:tab w:val="left" w:pos="2608"/>
      </w:tabs>
      <w:ind w:left="2608" w:hanging="907"/>
    </w:pPr>
  </w:style>
  <w:style w:type="paragraph" w:styleId="TOC5">
    <w:name w:val="toc 5"/>
    <w:basedOn w:val="TOC4"/>
    <w:rsid w:val="0022756E"/>
    <w:pPr>
      <w:tabs>
        <w:tab w:val="clear" w:pos="2608"/>
        <w:tab w:val="left" w:pos="3686"/>
      </w:tabs>
      <w:ind w:left="3685" w:hanging="1077"/>
    </w:pPr>
  </w:style>
  <w:style w:type="paragraph" w:styleId="TOC6">
    <w:name w:val="toc 6"/>
    <w:basedOn w:val="TOC5"/>
    <w:rsid w:val="0022756E"/>
    <w:pPr>
      <w:tabs>
        <w:tab w:val="clear" w:pos="3686"/>
        <w:tab w:val="left" w:pos="4933"/>
      </w:tabs>
      <w:ind w:left="4933" w:hanging="1247"/>
    </w:pPr>
  </w:style>
  <w:style w:type="paragraph" w:styleId="TOC7">
    <w:name w:val="toc 7"/>
    <w:basedOn w:val="TOC1"/>
    <w:rsid w:val="0022756E"/>
    <w:pPr>
      <w:tabs>
        <w:tab w:val="right" w:pos="9070"/>
      </w:tabs>
    </w:pPr>
  </w:style>
  <w:style w:type="paragraph" w:styleId="TOC8">
    <w:name w:val="toc 8"/>
    <w:basedOn w:val="TOC1"/>
    <w:rsid w:val="0022756E"/>
    <w:pPr>
      <w:ind w:left="720" w:hanging="720"/>
    </w:pPr>
  </w:style>
  <w:style w:type="paragraph" w:styleId="TOC9">
    <w:name w:val="toc 9"/>
    <w:basedOn w:val="TOC1"/>
    <w:rsid w:val="0022756E"/>
    <w:pPr>
      <w:ind w:left="720" w:hanging="720"/>
    </w:pPr>
  </w:style>
  <w:style w:type="paragraph" w:customStyle="1" w:styleId="HEADINGNonumber">
    <w:name w:val="HEADING(Nonumber)"/>
    <w:basedOn w:val="Heading1"/>
    <w:rsid w:val="0022756E"/>
    <w:pPr>
      <w:spacing w:before="0"/>
      <w:jc w:val="center"/>
      <w:outlineLvl w:val="9"/>
    </w:pPr>
    <w:rPr>
      <w:b w:val="0"/>
      <w:bCs w:val="0"/>
      <w:sz w:val="24"/>
      <w:szCs w:val="24"/>
    </w:rPr>
  </w:style>
  <w:style w:type="paragraph" w:styleId="List4">
    <w:name w:val="List 4"/>
    <w:basedOn w:val="List3"/>
    <w:rsid w:val="0022756E"/>
    <w:pPr>
      <w:tabs>
        <w:tab w:val="clear" w:pos="1021"/>
        <w:tab w:val="left" w:pos="1361"/>
      </w:tabs>
      <w:ind w:left="1361"/>
    </w:pPr>
  </w:style>
  <w:style w:type="paragraph" w:customStyle="1" w:styleId="TABLE-col-heading">
    <w:name w:val="TABLE-col-heading"/>
    <w:basedOn w:val="PARAGRAPH"/>
    <w:qFormat/>
    <w:rsid w:val="0022756E"/>
    <w:pPr>
      <w:spacing w:before="60" w:after="60"/>
      <w:jc w:val="center"/>
    </w:pPr>
    <w:rPr>
      <w:b/>
      <w:bCs/>
      <w:sz w:val="16"/>
      <w:szCs w:val="16"/>
    </w:rPr>
  </w:style>
  <w:style w:type="paragraph" w:customStyle="1" w:styleId="ANNEXtitle">
    <w:name w:val="ANNEX_title"/>
    <w:basedOn w:val="MAIN-TITLE"/>
    <w:next w:val="ANNEX-heading1"/>
    <w:qFormat/>
    <w:rsid w:val="0022756E"/>
    <w:pPr>
      <w:pageBreakBefore/>
      <w:numPr>
        <w:numId w:val="3"/>
      </w:numPr>
      <w:spacing w:after="200"/>
      <w:outlineLvl w:val="0"/>
    </w:pPr>
  </w:style>
  <w:style w:type="paragraph" w:customStyle="1" w:styleId="TERM">
    <w:name w:val="TERM"/>
    <w:basedOn w:val="PARAGRAPH"/>
    <w:next w:val="TERM-definition"/>
    <w:qFormat/>
    <w:rsid w:val="0022756E"/>
    <w:pPr>
      <w:keepNext/>
      <w:spacing w:before="0" w:after="0"/>
    </w:pPr>
    <w:rPr>
      <w:b/>
      <w:bCs/>
    </w:rPr>
  </w:style>
  <w:style w:type="paragraph" w:customStyle="1" w:styleId="TERM-definition">
    <w:name w:val="TERM-definition"/>
    <w:basedOn w:val="PARAGRAPH"/>
    <w:next w:val="TERM-number"/>
    <w:qFormat/>
    <w:rsid w:val="0022756E"/>
    <w:pPr>
      <w:spacing w:before="0"/>
    </w:pPr>
  </w:style>
  <w:style w:type="character" w:styleId="LineNumber">
    <w:name w:val="line number"/>
    <w:basedOn w:val="DefaultParagraphFont"/>
    <w:rsid w:val="0022756E"/>
  </w:style>
  <w:style w:type="paragraph" w:styleId="ListNumber3">
    <w:name w:val="List Number 3"/>
    <w:basedOn w:val="List3"/>
    <w:rsid w:val="0022756E"/>
    <w:pPr>
      <w:numPr>
        <w:numId w:val="7"/>
      </w:numPr>
      <w:tabs>
        <w:tab w:val="clear" w:pos="720"/>
      </w:tabs>
      <w:ind w:left="1020" w:hanging="340"/>
    </w:pPr>
  </w:style>
  <w:style w:type="paragraph" w:styleId="List3">
    <w:name w:val="List 3"/>
    <w:basedOn w:val="List2"/>
    <w:rsid w:val="0022756E"/>
    <w:pPr>
      <w:tabs>
        <w:tab w:val="clear" w:pos="680"/>
        <w:tab w:val="left" w:pos="1021"/>
      </w:tabs>
      <w:ind w:left="1020"/>
    </w:pPr>
  </w:style>
  <w:style w:type="paragraph" w:styleId="ListBullet5">
    <w:name w:val="List Bullet 5"/>
    <w:basedOn w:val="ListBullet4"/>
    <w:rsid w:val="0022756E"/>
    <w:pPr>
      <w:tabs>
        <w:tab w:val="clear" w:pos="1361"/>
        <w:tab w:val="left" w:pos="1701"/>
      </w:tabs>
      <w:ind w:left="1701"/>
    </w:pPr>
  </w:style>
  <w:style w:type="character" w:styleId="EndnoteReference">
    <w:name w:val="endnote reference"/>
    <w:rsid w:val="0022756E"/>
    <w:rPr>
      <w:vertAlign w:val="superscript"/>
    </w:rPr>
  </w:style>
  <w:style w:type="paragraph" w:customStyle="1" w:styleId="TABFIGfootnote">
    <w:name w:val="TAB_FIG_footnote"/>
    <w:basedOn w:val="FootnoteText"/>
    <w:rsid w:val="0022756E"/>
    <w:pPr>
      <w:tabs>
        <w:tab w:val="left" w:pos="284"/>
      </w:tabs>
      <w:spacing w:before="60" w:after="60"/>
    </w:pPr>
  </w:style>
  <w:style w:type="character" w:customStyle="1" w:styleId="Reference">
    <w:name w:val="Reference"/>
    <w:rsid w:val="0022756E"/>
    <w:rPr>
      <w:rFonts w:ascii="Arial" w:hAnsi="Arial"/>
      <w:noProof/>
      <w:sz w:val="20"/>
      <w:szCs w:val="20"/>
    </w:rPr>
  </w:style>
  <w:style w:type="paragraph" w:customStyle="1" w:styleId="TABLE-cell">
    <w:name w:val="TABLE-cell"/>
    <w:basedOn w:val="TABLE-col-heading"/>
    <w:qFormat/>
    <w:rsid w:val="0022756E"/>
    <w:pPr>
      <w:jc w:val="left"/>
    </w:pPr>
    <w:rPr>
      <w:b w:val="0"/>
      <w:bCs w:val="0"/>
    </w:rPr>
  </w:style>
  <w:style w:type="paragraph" w:styleId="List2">
    <w:name w:val="List 2"/>
    <w:basedOn w:val="List"/>
    <w:rsid w:val="0022756E"/>
    <w:pPr>
      <w:tabs>
        <w:tab w:val="clear" w:pos="340"/>
        <w:tab w:val="left" w:pos="680"/>
      </w:tabs>
      <w:ind w:left="680"/>
    </w:pPr>
  </w:style>
  <w:style w:type="paragraph" w:styleId="ListBullet">
    <w:name w:val="List Bullet"/>
    <w:basedOn w:val="PARAGRAPH"/>
    <w:qFormat/>
    <w:rsid w:val="0022756E"/>
    <w:pPr>
      <w:numPr>
        <w:numId w:val="11"/>
      </w:numPr>
      <w:tabs>
        <w:tab w:val="clear" w:pos="720"/>
        <w:tab w:val="left" w:pos="340"/>
      </w:tabs>
      <w:spacing w:before="0" w:after="100"/>
      <w:ind w:left="340" w:hanging="340"/>
    </w:pPr>
  </w:style>
  <w:style w:type="paragraph" w:styleId="ListBullet2">
    <w:name w:val="List Bullet 2"/>
    <w:basedOn w:val="ListBullet"/>
    <w:rsid w:val="0022756E"/>
    <w:pPr>
      <w:numPr>
        <w:numId w:val="10"/>
      </w:numPr>
      <w:tabs>
        <w:tab w:val="clear" w:pos="700"/>
      </w:tabs>
      <w:ind w:left="680" w:hanging="340"/>
    </w:pPr>
  </w:style>
  <w:style w:type="paragraph" w:styleId="ListBullet3">
    <w:name w:val="List Bullet 3"/>
    <w:basedOn w:val="ListBullet2"/>
    <w:rsid w:val="0022756E"/>
    <w:pPr>
      <w:tabs>
        <w:tab w:val="clear" w:pos="340"/>
        <w:tab w:val="left" w:pos="1021"/>
      </w:tabs>
      <w:ind w:left="1020"/>
    </w:pPr>
  </w:style>
  <w:style w:type="paragraph" w:styleId="ListBullet4">
    <w:name w:val="List Bullet 4"/>
    <w:basedOn w:val="ListBullet3"/>
    <w:rsid w:val="0022756E"/>
    <w:pPr>
      <w:tabs>
        <w:tab w:val="clear" w:pos="1021"/>
        <w:tab w:val="left" w:pos="1361"/>
      </w:tabs>
      <w:ind w:left="1361"/>
    </w:pPr>
  </w:style>
  <w:style w:type="paragraph" w:styleId="ListContinue">
    <w:name w:val="List Continue"/>
    <w:basedOn w:val="PARAGRAPH"/>
    <w:rsid w:val="0022756E"/>
    <w:pPr>
      <w:spacing w:before="0" w:after="100"/>
      <w:ind w:left="340"/>
    </w:pPr>
  </w:style>
  <w:style w:type="paragraph" w:styleId="ListContinue2">
    <w:name w:val="List Continue 2"/>
    <w:basedOn w:val="ListContinue"/>
    <w:rsid w:val="0022756E"/>
    <w:pPr>
      <w:ind w:left="680"/>
    </w:pPr>
  </w:style>
  <w:style w:type="paragraph" w:styleId="ListContinue3">
    <w:name w:val="List Continue 3"/>
    <w:basedOn w:val="ListContinue2"/>
    <w:rsid w:val="0022756E"/>
    <w:pPr>
      <w:ind w:left="1021"/>
    </w:pPr>
  </w:style>
  <w:style w:type="paragraph" w:styleId="ListContinue4">
    <w:name w:val="List Continue 4"/>
    <w:basedOn w:val="ListContinue3"/>
    <w:rsid w:val="0022756E"/>
    <w:pPr>
      <w:ind w:left="1361"/>
    </w:pPr>
  </w:style>
  <w:style w:type="paragraph" w:styleId="ListContinue5">
    <w:name w:val="List Continue 5"/>
    <w:basedOn w:val="ListContinue4"/>
    <w:rsid w:val="0022756E"/>
    <w:pPr>
      <w:ind w:left="1701"/>
    </w:pPr>
  </w:style>
  <w:style w:type="paragraph" w:styleId="List5">
    <w:name w:val="List 5"/>
    <w:basedOn w:val="List4"/>
    <w:rsid w:val="0022756E"/>
    <w:pPr>
      <w:tabs>
        <w:tab w:val="clear" w:pos="1361"/>
        <w:tab w:val="left" w:pos="1701"/>
      </w:tabs>
      <w:ind w:left="1701"/>
    </w:pPr>
  </w:style>
  <w:style w:type="paragraph" w:customStyle="1" w:styleId="TERM-number">
    <w:name w:val="TERM-number"/>
    <w:basedOn w:val="Heading2"/>
    <w:next w:val="TERM"/>
    <w:qFormat/>
    <w:rsid w:val="0022756E"/>
    <w:pPr>
      <w:spacing w:after="0"/>
      <w:ind w:left="0" w:firstLine="0"/>
      <w:outlineLvl w:val="9"/>
    </w:pPr>
  </w:style>
  <w:style w:type="character" w:customStyle="1" w:styleId="VARIABLE">
    <w:name w:val="VARIABLE"/>
    <w:rsid w:val="0022756E"/>
    <w:rPr>
      <w:rFonts w:ascii="Times New Roman" w:hAnsi="Times New Roman"/>
      <w:i/>
      <w:iCs/>
    </w:rPr>
  </w:style>
  <w:style w:type="paragraph" w:styleId="ListNumber">
    <w:name w:val="List Number"/>
    <w:basedOn w:val="List"/>
    <w:qFormat/>
    <w:rsid w:val="0022756E"/>
    <w:pPr>
      <w:numPr>
        <w:numId w:val="4"/>
      </w:numPr>
      <w:tabs>
        <w:tab w:val="clear" w:pos="360"/>
        <w:tab w:val="left" w:pos="340"/>
      </w:tabs>
      <w:ind w:left="340" w:hanging="340"/>
    </w:pPr>
  </w:style>
  <w:style w:type="paragraph" w:styleId="ListNumber2">
    <w:name w:val="List Number 2"/>
    <w:basedOn w:val="List2"/>
    <w:rsid w:val="0022756E"/>
    <w:pPr>
      <w:numPr>
        <w:numId w:val="6"/>
      </w:numPr>
      <w:tabs>
        <w:tab w:val="clear" w:pos="360"/>
      </w:tabs>
      <w:ind w:left="680" w:hanging="340"/>
    </w:pPr>
  </w:style>
  <w:style w:type="paragraph" w:customStyle="1" w:styleId="MAIN-TITLE">
    <w:name w:val="MAIN-TITLE"/>
    <w:basedOn w:val="PARAGRAPH"/>
    <w:qFormat/>
    <w:rsid w:val="0022756E"/>
    <w:pPr>
      <w:spacing w:before="0" w:after="0"/>
      <w:jc w:val="center"/>
    </w:pPr>
    <w:rPr>
      <w:b/>
      <w:bCs/>
      <w:sz w:val="24"/>
      <w:szCs w:val="24"/>
    </w:rPr>
  </w:style>
  <w:style w:type="character" w:styleId="FollowedHyperlink">
    <w:name w:val="FollowedHyperlink"/>
    <w:basedOn w:val="Hyperlink"/>
    <w:rsid w:val="0022756E"/>
    <w:rPr>
      <w:color w:val="0000FF"/>
      <w:u w:val="none"/>
    </w:rPr>
  </w:style>
  <w:style w:type="paragraph" w:customStyle="1" w:styleId="TABLE-centered">
    <w:name w:val="TABLE-centered"/>
    <w:basedOn w:val="TABLE-col-heading"/>
    <w:rsid w:val="0022756E"/>
    <w:rPr>
      <w:b w:val="0"/>
      <w:bCs w:val="0"/>
    </w:rPr>
  </w:style>
  <w:style w:type="paragraph" w:styleId="ListNumber4">
    <w:name w:val="List Number 4"/>
    <w:basedOn w:val="List4"/>
    <w:rsid w:val="0022756E"/>
    <w:pPr>
      <w:numPr>
        <w:numId w:val="8"/>
      </w:numPr>
      <w:tabs>
        <w:tab w:val="clear" w:pos="360"/>
      </w:tabs>
      <w:ind w:left="1361" w:hanging="340"/>
    </w:pPr>
  </w:style>
  <w:style w:type="paragraph" w:styleId="ListNumber5">
    <w:name w:val="List Number 5"/>
    <w:basedOn w:val="List5"/>
    <w:rsid w:val="0022756E"/>
    <w:pPr>
      <w:numPr>
        <w:numId w:val="9"/>
      </w:numPr>
      <w:tabs>
        <w:tab w:val="clear" w:pos="360"/>
      </w:tabs>
      <w:ind w:left="1701" w:hanging="340"/>
    </w:pPr>
  </w:style>
  <w:style w:type="paragraph" w:styleId="TableofFigures">
    <w:name w:val="table of figures"/>
    <w:basedOn w:val="TOC1"/>
    <w:rsid w:val="0022756E"/>
    <w:pPr>
      <w:ind w:left="0" w:firstLine="0"/>
    </w:pPr>
  </w:style>
  <w:style w:type="paragraph" w:styleId="Title">
    <w:name w:val="Title"/>
    <w:basedOn w:val="MAIN-TITLE"/>
    <w:link w:val="TitleChar"/>
    <w:qFormat/>
    <w:rsid w:val="0022756E"/>
    <w:rPr>
      <w:kern w:val="28"/>
    </w:rPr>
  </w:style>
  <w:style w:type="character" w:customStyle="1" w:styleId="TitleChar">
    <w:name w:val="Title Char"/>
    <w:basedOn w:val="DefaultParagraphFont"/>
    <w:link w:val="Title"/>
    <w:rsid w:val="00BD6E4B"/>
    <w:rPr>
      <w:rFonts w:ascii="Arial" w:hAnsi="Arial" w:cs="Arial"/>
      <w:b/>
      <w:bCs/>
      <w:spacing w:val="8"/>
      <w:kern w:val="28"/>
      <w:sz w:val="24"/>
      <w:szCs w:val="24"/>
      <w:lang w:val="en-GB" w:eastAsia="zh-CN"/>
    </w:rPr>
  </w:style>
  <w:style w:type="paragraph" w:styleId="BlockText">
    <w:name w:val="Block Text"/>
    <w:basedOn w:val="Normal"/>
    <w:rsid w:val="0022756E"/>
    <w:pPr>
      <w:spacing w:after="120"/>
      <w:ind w:left="1440" w:right="1440"/>
    </w:pPr>
  </w:style>
  <w:style w:type="paragraph" w:customStyle="1" w:styleId="AMD-Heading1">
    <w:name w:val="AMD-Heading1"/>
    <w:basedOn w:val="Heading1"/>
    <w:next w:val="PARAGRAPH"/>
    <w:rsid w:val="0022756E"/>
    <w:pPr>
      <w:outlineLvl w:val="9"/>
    </w:pPr>
  </w:style>
  <w:style w:type="paragraph" w:customStyle="1" w:styleId="AMD-Heading2">
    <w:name w:val="AMD-Heading2..."/>
    <w:basedOn w:val="Heading2"/>
    <w:next w:val="PARAGRAPH"/>
    <w:rsid w:val="0022756E"/>
    <w:pPr>
      <w:outlineLvl w:val="9"/>
    </w:pPr>
  </w:style>
  <w:style w:type="paragraph" w:customStyle="1" w:styleId="ANNEX-heading1">
    <w:name w:val="ANNEX-heading1"/>
    <w:basedOn w:val="Heading1"/>
    <w:next w:val="PARAGRAPH"/>
    <w:qFormat/>
    <w:rsid w:val="0022756E"/>
    <w:pPr>
      <w:numPr>
        <w:ilvl w:val="1"/>
        <w:numId w:val="3"/>
      </w:numPr>
      <w:outlineLvl w:val="1"/>
    </w:pPr>
  </w:style>
  <w:style w:type="paragraph" w:customStyle="1" w:styleId="ANNEX-heading2">
    <w:name w:val="ANNEX-heading2"/>
    <w:basedOn w:val="Heading2"/>
    <w:next w:val="PARAGRAPH"/>
    <w:qFormat/>
    <w:rsid w:val="0022756E"/>
    <w:pPr>
      <w:numPr>
        <w:ilvl w:val="2"/>
        <w:numId w:val="3"/>
      </w:numPr>
      <w:outlineLvl w:val="2"/>
    </w:pPr>
  </w:style>
  <w:style w:type="paragraph" w:customStyle="1" w:styleId="ANNEX-heading3">
    <w:name w:val="ANNEX-heading3"/>
    <w:basedOn w:val="Heading3"/>
    <w:next w:val="PARAGRAPH"/>
    <w:rsid w:val="0022756E"/>
    <w:pPr>
      <w:numPr>
        <w:ilvl w:val="3"/>
        <w:numId w:val="3"/>
      </w:numPr>
      <w:outlineLvl w:val="3"/>
    </w:pPr>
  </w:style>
  <w:style w:type="paragraph" w:customStyle="1" w:styleId="ANNEX-heading4">
    <w:name w:val="ANNEX-heading4"/>
    <w:basedOn w:val="Heading4"/>
    <w:next w:val="PARAGRAPH"/>
    <w:rsid w:val="0022756E"/>
    <w:pPr>
      <w:numPr>
        <w:ilvl w:val="4"/>
        <w:numId w:val="3"/>
      </w:numPr>
      <w:outlineLvl w:val="4"/>
    </w:pPr>
  </w:style>
  <w:style w:type="paragraph" w:customStyle="1" w:styleId="ANNEX-heading5">
    <w:name w:val="ANNEX-heading5"/>
    <w:basedOn w:val="Heading5"/>
    <w:next w:val="PARAGRAPH"/>
    <w:rsid w:val="0022756E"/>
    <w:pPr>
      <w:numPr>
        <w:ilvl w:val="5"/>
        <w:numId w:val="3"/>
      </w:numPr>
      <w:outlineLvl w:val="5"/>
    </w:pPr>
  </w:style>
  <w:style w:type="character" w:customStyle="1" w:styleId="SUPerscript">
    <w:name w:val="SUPerscript"/>
    <w:rsid w:val="0022756E"/>
    <w:rPr>
      <w:kern w:val="0"/>
      <w:position w:val="6"/>
      <w:sz w:val="16"/>
      <w:szCs w:val="16"/>
    </w:rPr>
  </w:style>
  <w:style w:type="character" w:customStyle="1" w:styleId="SUBscript">
    <w:name w:val="SUBscript"/>
    <w:rsid w:val="0022756E"/>
    <w:rPr>
      <w:kern w:val="0"/>
      <w:position w:val="-6"/>
      <w:sz w:val="16"/>
      <w:szCs w:val="16"/>
    </w:rPr>
  </w:style>
  <w:style w:type="paragraph" w:customStyle="1" w:styleId="ListDash">
    <w:name w:val="List Dash"/>
    <w:basedOn w:val="ListBullet"/>
    <w:qFormat/>
    <w:rsid w:val="0022756E"/>
    <w:pPr>
      <w:numPr>
        <w:numId w:val="5"/>
      </w:numPr>
    </w:pPr>
  </w:style>
  <w:style w:type="paragraph" w:customStyle="1" w:styleId="TERM-number3">
    <w:name w:val="TERM-number 3"/>
    <w:basedOn w:val="Heading3"/>
    <w:next w:val="TERM"/>
    <w:rsid w:val="0022756E"/>
    <w:pPr>
      <w:spacing w:after="0"/>
      <w:ind w:left="0" w:firstLine="0"/>
    </w:pPr>
  </w:style>
  <w:style w:type="character" w:customStyle="1" w:styleId="SMALLCAPS">
    <w:name w:val="SMALL CAPS"/>
    <w:rsid w:val="0022756E"/>
    <w:rPr>
      <w:smallCaps/>
      <w:dstrike w:val="0"/>
      <w:vertAlign w:val="baseline"/>
    </w:rPr>
  </w:style>
  <w:style w:type="paragraph" w:customStyle="1" w:styleId="NumberedPARAlevel3">
    <w:name w:val="Numbered PARA (level 3)"/>
    <w:basedOn w:val="Heading3"/>
    <w:rsid w:val="0022756E"/>
    <w:pPr>
      <w:spacing w:after="200"/>
      <w:ind w:left="0" w:firstLine="0"/>
      <w:jc w:val="both"/>
    </w:pPr>
    <w:rPr>
      <w:b w:val="0"/>
    </w:rPr>
  </w:style>
  <w:style w:type="paragraph" w:customStyle="1" w:styleId="ListDash2">
    <w:name w:val="List Dash 2"/>
    <w:basedOn w:val="ListBullet2"/>
    <w:rsid w:val="0022756E"/>
    <w:pPr>
      <w:numPr>
        <w:numId w:val="12"/>
      </w:numPr>
      <w:tabs>
        <w:tab w:val="clear" w:pos="340"/>
      </w:tabs>
    </w:pPr>
  </w:style>
  <w:style w:type="paragraph" w:customStyle="1" w:styleId="NumberedPARAlevel2">
    <w:name w:val="Numbered PARA (level 2)"/>
    <w:basedOn w:val="Heading2"/>
    <w:rsid w:val="0022756E"/>
    <w:pPr>
      <w:spacing w:after="200"/>
      <w:ind w:left="0" w:firstLine="0"/>
      <w:jc w:val="both"/>
    </w:pPr>
    <w:rPr>
      <w:b w:val="0"/>
    </w:rPr>
  </w:style>
  <w:style w:type="paragraph" w:customStyle="1" w:styleId="ListDash3">
    <w:name w:val="List Dash 3"/>
    <w:basedOn w:val="Normal"/>
    <w:rsid w:val="0022756E"/>
    <w:pPr>
      <w:numPr>
        <w:numId w:val="14"/>
      </w:numPr>
      <w:tabs>
        <w:tab w:val="clear" w:pos="340"/>
        <w:tab w:val="left" w:pos="1021"/>
      </w:tabs>
      <w:snapToGrid w:val="0"/>
      <w:spacing w:after="100"/>
      <w:ind w:left="1020"/>
    </w:pPr>
  </w:style>
  <w:style w:type="paragraph" w:customStyle="1" w:styleId="ListDash4">
    <w:name w:val="List Dash 4"/>
    <w:basedOn w:val="Normal"/>
    <w:rsid w:val="0022756E"/>
    <w:pPr>
      <w:numPr>
        <w:numId w:val="13"/>
      </w:numPr>
      <w:snapToGrid w:val="0"/>
      <w:spacing w:after="100"/>
    </w:pPr>
  </w:style>
  <w:style w:type="paragraph" w:customStyle="1" w:styleId="FIGURE">
    <w:name w:val="FIGURE"/>
    <w:basedOn w:val="PARAGRAPH"/>
    <w:next w:val="FIGURE-title"/>
    <w:rsid w:val="0022756E"/>
    <w:pPr>
      <w:keepNext/>
      <w:spacing w:after="0"/>
      <w:jc w:val="center"/>
    </w:pPr>
  </w:style>
  <w:style w:type="character" w:customStyle="1" w:styleId="charBold">
    <w:name w:val="charBold"/>
    <w:rsid w:val="0022756E"/>
    <w:rPr>
      <w:b/>
    </w:rPr>
  </w:style>
  <w:style w:type="paragraph" w:customStyle="1" w:styleId="NOTEList">
    <w:name w:val="NOTE List"/>
    <w:basedOn w:val="List"/>
    <w:qFormat/>
    <w:rsid w:val="0022756E"/>
    <w:rPr>
      <w:sz w:val="16"/>
    </w:rPr>
  </w:style>
  <w:style w:type="paragraph" w:customStyle="1" w:styleId="NOTEListBullet">
    <w:name w:val="NOTE List Bullet"/>
    <w:basedOn w:val="ListBullet"/>
    <w:qFormat/>
    <w:rsid w:val="0022756E"/>
    <w:rPr>
      <w:sz w:val="16"/>
    </w:rPr>
  </w:style>
  <w:style w:type="paragraph" w:customStyle="1" w:styleId="NOTEListBullet2">
    <w:name w:val="NOTE List Bullet 2"/>
    <w:basedOn w:val="ListBullet2"/>
    <w:qFormat/>
    <w:rsid w:val="0022756E"/>
    <w:rPr>
      <w:sz w:val="16"/>
    </w:rPr>
  </w:style>
  <w:style w:type="paragraph" w:customStyle="1" w:styleId="NOTEListContinue">
    <w:name w:val="NOTE List Continue"/>
    <w:basedOn w:val="ListContinue"/>
    <w:qFormat/>
    <w:rsid w:val="0022756E"/>
    <w:rPr>
      <w:sz w:val="16"/>
    </w:rPr>
  </w:style>
  <w:style w:type="paragraph" w:customStyle="1" w:styleId="TABLE-cell-bullet">
    <w:name w:val="TABLE-cell-bullet"/>
    <w:basedOn w:val="ListBullet"/>
    <w:qFormat/>
    <w:rsid w:val="0022756E"/>
    <w:pPr>
      <w:spacing w:before="60" w:after="60"/>
      <w:jc w:val="left"/>
    </w:pPr>
    <w:rPr>
      <w:sz w:val="16"/>
    </w:rPr>
  </w:style>
  <w:style w:type="paragraph" w:customStyle="1" w:styleId="TABLE-cell-list">
    <w:name w:val="TABLE-cell-list"/>
    <w:basedOn w:val="List"/>
    <w:qFormat/>
    <w:rsid w:val="0022756E"/>
    <w:pPr>
      <w:jc w:val="left"/>
    </w:pPr>
    <w:rPr>
      <w:sz w:val="16"/>
    </w:rPr>
  </w:style>
  <w:style w:type="paragraph" w:customStyle="1" w:styleId="TABLE-row-heading">
    <w:name w:val="TABLE-row-heading"/>
    <w:basedOn w:val="TABLE-col-heading"/>
    <w:qFormat/>
    <w:rsid w:val="0022756E"/>
    <w:pPr>
      <w:jc w:val="left"/>
    </w:pPr>
  </w:style>
  <w:style w:type="character" w:customStyle="1" w:styleId="charKey">
    <w:name w:val="charKey"/>
    <w:rsid w:val="0022756E"/>
    <w:rPr>
      <w:b/>
      <w:smallCaps/>
      <w:dstrike w:val="0"/>
      <w:sz w:val="18"/>
      <w:vertAlign w:val="baseline"/>
    </w:rPr>
  </w:style>
  <w:style w:type="character" w:customStyle="1" w:styleId="charItalic">
    <w:name w:val="charItalic"/>
    <w:rsid w:val="0022756E"/>
    <w:rPr>
      <w:i/>
    </w:rPr>
  </w:style>
  <w:style w:type="character" w:customStyle="1" w:styleId="charBoldItalic">
    <w:name w:val="charBoldItalic"/>
    <w:rsid w:val="0022756E"/>
    <w:rPr>
      <w:b/>
      <w:i/>
    </w:rPr>
  </w:style>
  <w:style w:type="character" w:customStyle="1" w:styleId="charBoldItalicUnderline">
    <w:name w:val="charBoldItalicUnderline"/>
    <w:rsid w:val="0022756E"/>
    <w:rPr>
      <w:b/>
      <w:i/>
      <w:u w:val="single"/>
    </w:rPr>
  </w:style>
  <w:style w:type="character" w:customStyle="1" w:styleId="charBoldUnderline">
    <w:name w:val="charBoldUnderline"/>
    <w:rsid w:val="0022756E"/>
    <w:rPr>
      <w:b/>
      <w:u w:val="single"/>
    </w:rPr>
  </w:style>
  <w:style w:type="character" w:customStyle="1" w:styleId="charItalicUnderline">
    <w:name w:val="charItalicUnderline"/>
    <w:rsid w:val="0022756E"/>
    <w:rPr>
      <w:i/>
      <w:u w:val="single"/>
    </w:rPr>
  </w:style>
  <w:style w:type="paragraph" w:customStyle="1" w:styleId="xcode">
    <w:name w:val="xcode"/>
    <w:qFormat/>
    <w:rsid w:val="0022756E"/>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00"/>
      <w:contextualSpacing/>
    </w:pPr>
    <w:rPr>
      <w:rFonts w:ascii="Courier New" w:hAnsi="Courier New" w:cs="Arial"/>
      <w:sz w:val="18"/>
      <w:lang w:val="en-GB" w:eastAsia="zh-CN"/>
    </w:rPr>
  </w:style>
  <w:style w:type="character" w:customStyle="1" w:styleId="charXcode">
    <w:name w:val="charXcode"/>
    <w:rsid w:val="0022756E"/>
    <w:rPr>
      <w:rFonts w:ascii="Courier New" w:hAnsi="Courier New"/>
    </w:rPr>
  </w:style>
  <w:style w:type="character" w:customStyle="1" w:styleId="charProfileSupport">
    <w:name w:val="charProfileSupport"/>
    <w:rsid w:val="0022756E"/>
    <w:rPr>
      <w:i/>
    </w:rPr>
  </w:style>
  <w:style w:type="character" w:customStyle="1" w:styleId="charWingdings">
    <w:name w:val="charWingdings"/>
    <w:rsid w:val="0022756E"/>
    <w:rPr>
      <w:rFonts w:ascii="Wingdings" w:hAnsi="Wingdings"/>
    </w:rPr>
  </w:style>
  <w:style w:type="numbering" w:customStyle="1" w:styleId="Headings">
    <w:name w:val="Headings"/>
    <w:rsid w:val="00596BE3"/>
    <w:pPr>
      <w:numPr>
        <w:numId w:val="15"/>
      </w:numPr>
    </w:pPr>
  </w:style>
  <w:style w:type="character" w:customStyle="1" w:styleId="PARAGRAPHChar">
    <w:name w:val="PARAGRAPH Char"/>
    <w:link w:val="PARAGRAPH"/>
    <w:rsid w:val="00596BE3"/>
    <w:rPr>
      <w:rFonts w:ascii="Arial" w:hAnsi="Arial" w:cs="Arial"/>
      <w:spacing w:val="8"/>
      <w:lang w:val="en-GB" w:eastAsia="zh-CN"/>
    </w:rPr>
  </w:style>
  <w:style w:type="paragraph" w:styleId="PlainText">
    <w:name w:val="Plain Text"/>
    <w:basedOn w:val="Normal"/>
    <w:link w:val="PlainTextChar"/>
    <w:uiPriority w:val="99"/>
    <w:unhideWhenUsed/>
    <w:rsid w:val="00FC5BA5"/>
    <w:pPr>
      <w:jc w:val="left"/>
    </w:pPr>
    <w:rPr>
      <w:rFonts w:ascii="Calibri" w:eastAsiaTheme="minorEastAsia" w:hAnsi="Calibri" w:cs="Consolas"/>
      <w:spacing w:val="0"/>
      <w:sz w:val="22"/>
      <w:szCs w:val="21"/>
      <w:lang w:val="en-US" w:eastAsia="ko-KR"/>
    </w:rPr>
  </w:style>
  <w:style w:type="character" w:customStyle="1" w:styleId="PlainTextChar">
    <w:name w:val="Plain Text Char"/>
    <w:basedOn w:val="DefaultParagraphFont"/>
    <w:link w:val="PlainText"/>
    <w:uiPriority w:val="99"/>
    <w:rsid w:val="00FC5BA5"/>
    <w:rPr>
      <w:rFonts w:ascii="Calibri" w:eastAsiaTheme="minorEastAsia" w:hAnsi="Calibri" w:cs="Consolas"/>
      <w:sz w:val="22"/>
      <w:szCs w:val="21"/>
      <w:lang w:eastAsia="ko-KR"/>
    </w:rPr>
  </w:style>
  <w:style w:type="paragraph" w:customStyle="1" w:styleId="ListNumberalt">
    <w:name w:val="List Number alt"/>
    <w:basedOn w:val="Normal"/>
    <w:qFormat/>
    <w:rsid w:val="00723713"/>
    <w:pPr>
      <w:numPr>
        <w:numId w:val="16"/>
      </w:numPr>
      <w:tabs>
        <w:tab w:val="left" w:pos="357"/>
      </w:tabs>
      <w:snapToGrid w:val="0"/>
      <w:spacing w:after="100"/>
    </w:pPr>
    <w:rPr>
      <w:lang w:val="en-US"/>
    </w:rPr>
  </w:style>
  <w:style w:type="paragraph" w:customStyle="1" w:styleId="ListNumberalt2">
    <w:name w:val="List Number alt 2"/>
    <w:basedOn w:val="ListNumberalt"/>
    <w:qFormat/>
    <w:rsid w:val="00723713"/>
    <w:pPr>
      <w:numPr>
        <w:ilvl w:val="1"/>
      </w:numPr>
      <w:tabs>
        <w:tab w:val="clear" w:pos="357"/>
        <w:tab w:val="left" w:pos="680"/>
      </w:tabs>
    </w:pPr>
    <w:rPr>
      <w:lang w:val="en-GB"/>
    </w:rPr>
  </w:style>
  <w:style w:type="paragraph" w:customStyle="1" w:styleId="ListNumberalt3">
    <w:name w:val="List Number alt 3"/>
    <w:basedOn w:val="ListNumberalt2"/>
    <w:qFormat/>
    <w:rsid w:val="00723713"/>
    <w:pPr>
      <w:numPr>
        <w:ilvl w:val="2"/>
      </w:numPr>
    </w:pPr>
  </w:style>
  <w:style w:type="paragraph" w:styleId="NormalWeb">
    <w:name w:val="Normal (Web)"/>
    <w:basedOn w:val="Normal"/>
    <w:uiPriority w:val="99"/>
    <w:unhideWhenUsed/>
    <w:rsid w:val="00962C8C"/>
    <w:pPr>
      <w:spacing w:before="75" w:after="75"/>
      <w:jc w:val="left"/>
    </w:pPr>
    <w:rPr>
      <w:rFonts w:ascii="Malgun Gothic" w:eastAsia="Malgun Gothic" w:hAnsi="Malgun Gothic" w:cs="Times New Roman"/>
      <w:spacing w:val="0"/>
      <w:lang w:val="en-US" w:eastAsia="ko-KR"/>
    </w:rPr>
  </w:style>
  <w:style w:type="paragraph" w:styleId="ListParagraph">
    <w:name w:val="List Paragraph"/>
    <w:basedOn w:val="Normal"/>
    <w:uiPriority w:val="34"/>
    <w:qFormat/>
    <w:rsid w:val="00EA3734"/>
    <w:pPr>
      <w:ind w:left="720"/>
      <w:contextualSpacing/>
    </w:pPr>
  </w:style>
  <w:style w:type="character" w:customStyle="1" w:styleId="Heading5Char">
    <w:name w:val="Heading 5 Char"/>
    <w:aliases w:val="DO NOT USE_h5 Char"/>
    <w:basedOn w:val="DefaultParagraphFont"/>
    <w:link w:val="Heading5"/>
    <w:uiPriority w:val="9"/>
    <w:rsid w:val="0010582E"/>
    <w:rPr>
      <w:rFonts w:ascii="Arial" w:hAnsi="Arial" w:cs="Arial"/>
      <w:b/>
      <w:bCs/>
      <w:spacing w:val="8"/>
      <w:lang w:val="en-GB" w:eastAsia="zh-CN"/>
    </w:rPr>
  </w:style>
  <w:style w:type="paragraph" w:customStyle="1" w:styleId="PARAEQUATION">
    <w:name w:val="PARAEQUATION"/>
    <w:basedOn w:val="Normal"/>
    <w:next w:val="PARAGRAPH"/>
    <w:qFormat/>
    <w:rsid w:val="008B2A74"/>
    <w:pPr>
      <w:tabs>
        <w:tab w:val="center" w:pos="4536"/>
        <w:tab w:val="right" w:pos="9072"/>
      </w:tabs>
      <w:snapToGrid w:val="0"/>
      <w:spacing w:before="200" w:after="200"/>
    </w:pPr>
    <w:rPr>
      <w:lang w:val="en-US"/>
    </w:rPr>
  </w:style>
  <w:style w:type="character" w:customStyle="1" w:styleId="CommentTextChar">
    <w:name w:val="Comment Text Char"/>
    <w:basedOn w:val="DefaultParagraphFont"/>
    <w:link w:val="CommentText"/>
    <w:uiPriority w:val="99"/>
    <w:rsid w:val="008B2A74"/>
    <w:rPr>
      <w:rFonts w:ascii="Arial" w:hAnsi="Arial" w:cs="Arial"/>
      <w:spacing w:val="8"/>
      <w:lang w:val="en-GB" w:eastAsia="zh-CN"/>
    </w:rPr>
  </w:style>
  <w:style w:type="table" w:styleId="TableGrid">
    <w:name w:val="Table Grid"/>
    <w:basedOn w:val="TableNormal"/>
    <w:uiPriority w:val="59"/>
    <w:rsid w:val="008B2A7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1DEE"/>
    <w:rPr>
      <w:rFonts w:ascii="Arial" w:hAnsi="Arial" w:cs="Arial"/>
      <w:spacing w:val="8"/>
      <w:lang w:val="en-GB" w:eastAsia="zh-CN"/>
    </w:rPr>
  </w:style>
  <w:style w:type="character" w:customStyle="1" w:styleId="pl-s">
    <w:name w:val="pl-s"/>
    <w:basedOn w:val="DefaultParagraphFont"/>
    <w:rsid w:val="002A2E08"/>
  </w:style>
  <w:style w:type="paragraph" w:styleId="Date">
    <w:name w:val="Date"/>
    <w:basedOn w:val="Normal"/>
    <w:next w:val="Normal"/>
    <w:link w:val="DateChar"/>
    <w:rsid w:val="004C1C78"/>
  </w:style>
  <w:style w:type="character" w:customStyle="1" w:styleId="DateChar">
    <w:name w:val="Date Char"/>
    <w:basedOn w:val="DefaultParagraphFont"/>
    <w:link w:val="Date"/>
    <w:rsid w:val="004C1C78"/>
    <w:rPr>
      <w:rFonts w:ascii="Arial" w:hAnsi="Arial" w:cs="Arial"/>
      <w:spacing w:val="8"/>
      <w:lang w:val="en-GB" w:eastAsia="zh-CN"/>
    </w:rPr>
  </w:style>
  <w:style w:type="table" w:customStyle="1" w:styleId="GridTable41">
    <w:name w:val="Grid Table 41"/>
    <w:basedOn w:val="TableNormal"/>
    <w:uiPriority w:val="49"/>
    <w:rsid w:val="009757E3"/>
    <w:rPr>
      <w:rFonts w:asciiTheme="minorHAnsi" w:eastAsiaTheme="minorHAnsi" w:hAnsiTheme="minorHAnsi" w:cstheme="minorBid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0797">
      <w:bodyDiv w:val="1"/>
      <w:marLeft w:val="0"/>
      <w:marRight w:val="0"/>
      <w:marTop w:val="0"/>
      <w:marBottom w:val="0"/>
      <w:divBdr>
        <w:top w:val="none" w:sz="0" w:space="0" w:color="auto"/>
        <w:left w:val="none" w:sz="0" w:space="0" w:color="auto"/>
        <w:bottom w:val="none" w:sz="0" w:space="0" w:color="auto"/>
        <w:right w:val="none" w:sz="0" w:space="0" w:color="auto"/>
      </w:divBdr>
    </w:div>
    <w:div w:id="81029931">
      <w:bodyDiv w:val="1"/>
      <w:marLeft w:val="0"/>
      <w:marRight w:val="0"/>
      <w:marTop w:val="0"/>
      <w:marBottom w:val="0"/>
      <w:divBdr>
        <w:top w:val="none" w:sz="0" w:space="0" w:color="auto"/>
        <w:left w:val="none" w:sz="0" w:space="0" w:color="auto"/>
        <w:bottom w:val="none" w:sz="0" w:space="0" w:color="auto"/>
        <w:right w:val="none" w:sz="0" w:space="0" w:color="auto"/>
      </w:divBdr>
    </w:div>
    <w:div w:id="193226848">
      <w:bodyDiv w:val="1"/>
      <w:marLeft w:val="0"/>
      <w:marRight w:val="0"/>
      <w:marTop w:val="0"/>
      <w:marBottom w:val="0"/>
      <w:divBdr>
        <w:top w:val="none" w:sz="0" w:space="0" w:color="auto"/>
        <w:left w:val="none" w:sz="0" w:space="0" w:color="auto"/>
        <w:bottom w:val="none" w:sz="0" w:space="0" w:color="auto"/>
        <w:right w:val="none" w:sz="0" w:space="0" w:color="auto"/>
      </w:divBdr>
    </w:div>
    <w:div w:id="274409299">
      <w:bodyDiv w:val="1"/>
      <w:marLeft w:val="0"/>
      <w:marRight w:val="0"/>
      <w:marTop w:val="0"/>
      <w:marBottom w:val="0"/>
      <w:divBdr>
        <w:top w:val="none" w:sz="0" w:space="0" w:color="auto"/>
        <w:left w:val="none" w:sz="0" w:space="0" w:color="auto"/>
        <w:bottom w:val="none" w:sz="0" w:space="0" w:color="auto"/>
        <w:right w:val="none" w:sz="0" w:space="0" w:color="auto"/>
      </w:divBdr>
    </w:div>
    <w:div w:id="536510295">
      <w:bodyDiv w:val="1"/>
      <w:marLeft w:val="0"/>
      <w:marRight w:val="0"/>
      <w:marTop w:val="0"/>
      <w:marBottom w:val="0"/>
      <w:divBdr>
        <w:top w:val="none" w:sz="0" w:space="0" w:color="auto"/>
        <w:left w:val="none" w:sz="0" w:space="0" w:color="auto"/>
        <w:bottom w:val="none" w:sz="0" w:space="0" w:color="auto"/>
        <w:right w:val="none" w:sz="0" w:space="0" w:color="auto"/>
      </w:divBdr>
    </w:div>
    <w:div w:id="775180167">
      <w:bodyDiv w:val="1"/>
      <w:marLeft w:val="0"/>
      <w:marRight w:val="0"/>
      <w:marTop w:val="0"/>
      <w:marBottom w:val="0"/>
      <w:divBdr>
        <w:top w:val="none" w:sz="0" w:space="0" w:color="auto"/>
        <w:left w:val="none" w:sz="0" w:space="0" w:color="auto"/>
        <w:bottom w:val="none" w:sz="0" w:space="0" w:color="auto"/>
        <w:right w:val="none" w:sz="0" w:space="0" w:color="auto"/>
      </w:divBdr>
    </w:div>
    <w:div w:id="793017783">
      <w:bodyDiv w:val="1"/>
      <w:marLeft w:val="0"/>
      <w:marRight w:val="0"/>
      <w:marTop w:val="0"/>
      <w:marBottom w:val="0"/>
      <w:divBdr>
        <w:top w:val="none" w:sz="0" w:space="0" w:color="auto"/>
        <w:left w:val="none" w:sz="0" w:space="0" w:color="auto"/>
        <w:bottom w:val="none" w:sz="0" w:space="0" w:color="auto"/>
        <w:right w:val="none" w:sz="0" w:space="0" w:color="auto"/>
      </w:divBdr>
    </w:div>
    <w:div w:id="1059523921">
      <w:bodyDiv w:val="1"/>
      <w:marLeft w:val="0"/>
      <w:marRight w:val="0"/>
      <w:marTop w:val="0"/>
      <w:marBottom w:val="0"/>
      <w:divBdr>
        <w:top w:val="none" w:sz="0" w:space="0" w:color="auto"/>
        <w:left w:val="none" w:sz="0" w:space="0" w:color="auto"/>
        <w:bottom w:val="none" w:sz="0" w:space="0" w:color="auto"/>
        <w:right w:val="none" w:sz="0" w:space="0" w:color="auto"/>
      </w:divBdr>
    </w:div>
    <w:div w:id="1542859779">
      <w:bodyDiv w:val="1"/>
      <w:marLeft w:val="0"/>
      <w:marRight w:val="0"/>
      <w:marTop w:val="0"/>
      <w:marBottom w:val="0"/>
      <w:divBdr>
        <w:top w:val="none" w:sz="0" w:space="0" w:color="auto"/>
        <w:left w:val="none" w:sz="0" w:space="0" w:color="auto"/>
        <w:bottom w:val="none" w:sz="0" w:space="0" w:color="auto"/>
        <w:right w:val="none" w:sz="0" w:space="0" w:color="auto"/>
      </w:divBdr>
    </w:div>
    <w:div w:id="1633831526">
      <w:bodyDiv w:val="1"/>
      <w:marLeft w:val="0"/>
      <w:marRight w:val="0"/>
      <w:marTop w:val="0"/>
      <w:marBottom w:val="0"/>
      <w:divBdr>
        <w:top w:val="none" w:sz="0" w:space="0" w:color="auto"/>
        <w:left w:val="none" w:sz="0" w:space="0" w:color="auto"/>
        <w:bottom w:val="none" w:sz="0" w:space="0" w:color="auto"/>
        <w:right w:val="none" w:sz="0" w:space="0" w:color="auto"/>
      </w:divBdr>
    </w:div>
    <w:div w:id="172872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dlna4i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9B1DC-6DC0-F742-8382-34CA7413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C:\Users\rabardin\AppData\Roaming\Microsoft\Templates\dlna4iec.dot</Template>
  <TotalTime>1181</TotalTime>
  <Pages>6</Pages>
  <Words>2075</Words>
  <Characters>11830</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CR-Form-v1</vt:lpstr>
    </vt:vector>
  </TitlesOfParts>
  <Company>Nokia</Company>
  <LinksUpToDate>false</LinksUpToDate>
  <CharactersWithSpaces>13878</CharactersWithSpaces>
  <SharedDoc>false</SharedDoc>
  <HLinks>
    <vt:vector size="6" baseType="variant">
      <vt:variant>
        <vt:i4>3932277</vt:i4>
      </vt:variant>
      <vt:variant>
        <vt:i4>4</vt:i4>
      </vt:variant>
      <vt:variant>
        <vt:i4>0</vt:i4>
      </vt:variant>
      <vt:variant>
        <vt:i4>5</vt:i4>
      </vt:variant>
      <vt:variant>
        <vt:lpwstr>http://www.3gpp.org/3G_Specs/3G_Specs.htm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CR-Form-v1</dc:title>
  <dc:creator>curcio</dc:creator>
  <cp:keywords>CTPClassification=CTP_PUBLIC:VisualMarkings=</cp:keywords>
  <cp:lastModifiedBy>Michael Koster</cp:lastModifiedBy>
  <cp:revision>100</cp:revision>
  <dcterms:created xsi:type="dcterms:W3CDTF">2018-04-12T05:01:00Z</dcterms:created>
  <dcterms:modified xsi:type="dcterms:W3CDTF">2018-06-06T23:34:00Z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583fa75b-b4ba-4cb9-b385-184c7aad47cd</vt:lpwstr>
  </property>
  <property fmtid="{D5CDD505-2E9C-101B-9397-08002B2CF9AE}" pid="3" name="CTP_TimeStamp">
    <vt:lpwstr>2016-03-15 16:23:50Z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