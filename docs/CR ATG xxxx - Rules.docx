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0"/>
            <w:r>
              <w:rPr>
                <w:noProof/>
              </w:rPr>
              <w:sym w:font="Wingdings" w:char="F07A"/>
            </w:r>
            <w:commentRangeEnd w:id="0"/>
            <w:r w:rsidR="00DC0CD6">
              <w:rPr>
                <w:rStyle w:val="CommentReference"/>
                <w:rFonts w:ascii="Times New Roman" w:hAnsi="Times New Roman"/>
              </w:rPr>
              <w:commentReference w:id="0"/>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2FC93A7C" w:rsidR="006D4C72" w:rsidRDefault="00C43CFD" w:rsidP="00072496">
            <w:pPr>
              <w:pStyle w:val="CRCoverPage"/>
              <w:spacing w:after="0"/>
              <w:rPr>
                <w:i/>
                <w:noProof/>
                <w:sz w:val="18"/>
              </w:rPr>
            </w:pPr>
            <w:r>
              <w:fldChar w:fldCharType="begin"/>
            </w:r>
            <w:r>
              <w:instrText xml:space="preserve"> FILENAME  \* MERGEFORMAT </w:instrText>
            </w:r>
            <w:r>
              <w:fldChar w:fldCharType="separate"/>
            </w:r>
            <w:r w:rsidR="00BE1F5C" w:rsidRPr="00BE1F5C">
              <w:rPr>
                <w:i/>
                <w:noProof/>
                <w:sz w:val="18"/>
              </w:rPr>
              <w:t xml:space="preserve">CR ATG xxxx - </w:t>
            </w:r>
            <w:r w:rsidR="00072496">
              <w:rPr>
                <w:i/>
                <w:noProof/>
                <w:sz w:val="18"/>
              </w:rPr>
              <w:t>Rules Definition</w:t>
            </w:r>
            <w:r w:rsidR="00BE1F5C">
              <w:rPr>
                <w:noProof/>
              </w:rPr>
              <w:t>.docx</w:t>
            </w:r>
            <w:r>
              <w:rPr>
                <w:noProof/>
              </w:rPr>
              <w:fldChar w:fldCharType="end"/>
            </w:r>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1"/>
            <w:r>
              <w:rPr>
                <w:noProof/>
              </w:rPr>
              <w:sym w:font="Wingdings" w:char="F07A"/>
            </w:r>
            <w:commentRangeEnd w:id="1"/>
            <w:r>
              <w:rPr>
                <w:rStyle w:val="CommentReference"/>
                <w:rFonts w:ascii="Times New Roman" w:hAnsi="Times New Roman"/>
                <w:noProof/>
                <w:vanish/>
                <w:sz w:val="2"/>
              </w:rPr>
              <w:commentReference w:id="1"/>
            </w:r>
          </w:p>
        </w:tc>
        <w:tc>
          <w:tcPr>
            <w:tcW w:w="7796" w:type="dxa"/>
            <w:tcBorders>
              <w:right w:val="single" w:sz="6" w:space="0" w:color="auto"/>
            </w:tcBorders>
            <w:shd w:val="clear" w:color="auto" w:fill="B3B3B3"/>
          </w:tcPr>
          <w:p w14:paraId="30600A65" w14:textId="71DEBECE" w:rsidR="006D4C72" w:rsidRDefault="00072496" w:rsidP="00613671">
            <w:pPr>
              <w:pStyle w:val="CRCoverPage"/>
              <w:spacing w:after="0"/>
              <w:rPr>
                <w:noProof/>
              </w:rPr>
            </w:pPr>
            <w:r>
              <w:rPr>
                <w:noProof/>
              </w:rPr>
              <w:t>Rules</w:t>
            </w:r>
            <w:r w:rsidR="00AC7AC6">
              <w:rPr>
                <w:noProof/>
              </w:rPr>
              <w:t xml:space="preserve"> Definition</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3"/>
            <w:r>
              <w:rPr>
                <w:noProof/>
              </w:rPr>
              <w:sym w:font="Wingdings" w:char="F07A"/>
            </w:r>
            <w:commentRangeEnd w:id="3"/>
            <w:r>
              <w:rPr>
                <w:rStyle w:val="CommentReference"/>
                <w:rFonts w:ascii="Times New Roman" w:hAnsi="Times New Roman"/>
                <w:noProof/>
                <w:vanish/>
                <w:sz w:val="2"/>
              </w:rPr>
              <w:commentReference w:id="3"/>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2128" w:type="dxa"/>
            <w:tcBorders>
              <w:left w:val="single" w:sz="4" w:space="0" w:color="auto"/>
            </w:tcBorders>
            <w:shd w:val="clear" w:color="auto" w:fill="B3B3B3"/>
          </w:tcPr>
          <w:p w14:paraId="55C3E1B2" w14:textId="138E3F62" w:rsidR="006D4C72" w:rsidRDefault="007D51D6" w:rsidP="00D55EB5">
            <w:pPr>
              <w:pStyle w:val="CRCoverPage"/>
              <w:spacing w:after="0"/>
              <w:ind w:left="100"/>
              <w:rPr>
                <w:noProof/>
              </w:rPr>
            </w:pPr>
            <w:r>
              <w:rPr>
                <w:noProof/>
              </w:rPr>
              <w:t>201</w:t>
            </w:r>
            <w:r w:rsidR="006F63EB">
              <w:rPr>
                <w:noProof/>
              </w:rPr>
              <w:t>8</w:t>
            </w:r>
            <w:r w:rsidR="00F5314B">
              <w:rPr>
                <w:noProof/>
              </w:rPr>
              <w:t>-</w:t>
            </w:r>
            <w:del w:id="6" w:author="Michael Koster" w:date="2018-05-02T21:44:00Z">
              <w:r w:rsidR="00F120F5" w:rsidDel="00D55EB5">
                <w:rPr>
                  <w:noProof/>
                </w:rPr>
                <w:delText>0</w:delText>
              </w:r>
              <w:r w:rsidR="006F63EB" w:rsidDel="00D55EB5">
                <w:rPr>
                  <w:noProof/>
                </w:rPr>
                <w:delText>4</w:delText>
              </w:r>
            </w:del>
            <w:ins w:id="7" w:author="Michael Koster" w:date="2018-05-02T21:44:00Z">
              <w:r w:rsidR="00D55EB5">
                <w:rPr>
                  <w:noProof/>
                </w:rPr>
                <w:t>05</w:t>
              </w:r>
            </w:ins>
            <w:r w:rsidR="00F120F5">
              <w:rPr>
                <w:noProof/>
              </w:rPr>
              <w:t>-</w:t>
            </w:r>
            <w:ins w:id="8" w:author="Michael Koster" w:date="2018-05-02T21:44:00Z">
              <w:r w:rsidR="00D55EB5">
                <w:rPr>
                  <w:noProof/>
                </w:rPr>
                <w:t>0</w:t>
              </w:r>
            </w:ins>
            <w:del w:id="9" w:author="Michael Koster" w:date="2018-05-02T21:44:00Z">
              <w:r w:rsidR="006F63EB" w:rsidDel="00D55EB5">
                <w:rPr>
                  <w:noProof/>
                </w:rPr>
                <w:delText>10</w:delText>
              </w:r>
            </w:del>
            <w:ins w:id="10" w:author="Michael Koster" w:date="2018-05-02T21:44:00Z">
              <w:r w:rsidR="00D55EB5">
                <w:rPr>
                  <w:noProof/>
                </w:rPr>
                <w:t>3</w:t>
              </w:r>
            </w:ins>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11"/>
            <w:r>
              <w:rPr>
                <w:noProof/>
              </w:rPr>
              <w:sym w:font="Wingdings" w:char="F07A"/>
            </w:r>
            <w:commentRangeEnd w:id="11"/>
            <w:r>
              <w:rPr>
                <w:rStyle w:val="CommentReference"/>
                <w:rFonts w:ascii="Times New Roman" w:hAnsi="Times New Roman"/>
                <w:noProof/>
                <w:vanish/>
                <w:sz w:val="2"/>
              </w:rPr>
              <w:commentReference w:id="11"/>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12"/>
            <w:r>
              <w:rPr>
                <w:noProof/>
              </w:rPr>
              <w:sym w:font="Wingdings" w:char="F07A"/>
            </w:r>
            <w:commentRangeEnd w:id="12"/>
            <w:r>
              <w:rPr>
                <w:rStyle w:val="CommentReference"/>
                <w:rFonts w:ascii="Times New Roman" w:hAnsi="Times New Roman"/>
                <w:noProof/>
                <w:vanish/>
                <w:sz w:val="2"/>
              </w:rPr>
              <w:commentReference w:id="12"/>
            </w:r>
          </w:p>
        </w:tc>
        <w:tc>
          <w:tcPr>
            <w:tcW w:w="7374" w:type="dxa"/>
            <w:gridSpan w:val="4"/>
            <w:tcBorders>
              <w:left w:val="single" w:sz="4" w:space="0" w:color="auto"/>
              <w:bottom w:val="single" w:sz="4" w:space="0" w:color="auto"/>
            </w:tcBorders>
            <w:shd w:val="clear" w:color="auto" w:fill="B3B3B3"/>
          </w:tcPr>
          <w:p w14:paraId="2529EDAD" w14:textId="27ABE8FC" w:rsidR="00430133" w:rsidRPr="00CA17E4" w:rsidRDefault="00CF169F" w:rsidP="006F63EB">
            <w:pPr>
              <w:pStyle w:val="CRCoverPage"/>
              <w:ind w:left="100"/>
              <w:rPr>
                <w:noProof/>
              </w:rPr>
            </w:pPr>
            <w:r>
              <w:rPr>
                <w:noProof/>
              </w:rPr>
              <w:t xml:space="preserve">Add </w:t>
            </w:r>
            <w:r w:rsidR="006F63EB">
              <w:rPr>
                <w:noProof/>
              </w:rPr>
              <w:t>Rules Definition</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13"/>
            <w:r>
              <w:rPr>
                <w:noProof/>
              </w:rPr>
              <w:sym w:font="Wingdings" w:char="F07A"/>
            </w:r>
            <w:commentRangeEnd w:id="13"/>
            <w:r>
              <w:rPr>
                <w:rStyle w:val="CommentReference"/>
                <w:rFonts w:ascii="Times New Roman" w:hAnsi="Times New Roman"/>
                <w:noProof/>
                <w:vanish/>
                <w:sz w:val="2"/>
              </w:rPr>
              <w:commentReference w:id="13"/>
            </w:r>
          </w:p>
        </w:tc>
        <w:tc>
          <w:tcPr>
            <w:tcW w:w="7374" w:type="dxa"/>
            <w:gridSpan w:val="4"/>
            <w:tcBorders>
              <w:left w:val="single" w:sz="4" w:space="0" w:color="auto"/>
              <w:bottom w:val="single" w:sz="4" w:space="0" w:color="auto"/>
            </w:tcBorders>
            <w:shd w:val="clear" w:color="auto" w:fill="B3B3B3"/>
          </w:tcPr>
          <w:p w14:paraId="290173C2" w14:textId="17FCE40A" w:rsidR="006D4C72" w:rsidRDefault="00E35B13" w:rsidP="00CA17E4">
            <w:pPr>
              <w:pStyle w:val="CRCoverPage"/>
              <w:spacing w:after="0"/>
              <w:ind w:left="100"/>
              <w:rPr>
                <w:noProof/>
              </w:rPr>
            </w:pPr>
            <w:r>
              <w:rPr>
                <w:noProof/>
              </w:rPr>
              <w:t>11.9 (new section)</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14"/>
            <w:r>
              <w:rPr>
                <w:noProof/>
              </w:rPr>
              <w:sym w:font="Wingdings" w:char="F07A"/>
            </w:r>
            <w:commentRangeEnd w:id="14"/>
            <w:r>
              <w:rPr>
                <w:rStyle w:val="CommentReference"/>
                <w:rFonts w:ascii="Times New Roman" w:hAnsi="Times New Roman"/>
                <w:noProof/>
                <w:vanish/>
                <w:sz w:val="2"/>
              </w:rPr>
              <w:commentReference w:id="14"/>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0F61ED72" w14:textId="68847570" w:rsidR="004C1C78" w:rsidRPr="00F6387C" w:rsidRDefault="00DA5BF8" w:rsidP="00F6387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First Change</w:t>
      </w:r>
    </w:p>
    <w:p w14:paraId="50D34FC8" w14:textId="77777777" w:rsidR="00BE79FE" w:rsidRDefault="00BE79FE" w:rsidP="004C1C78">
      <w:pPr>
        <w:rPr>
          <w:lang w:val="en-US"/>
        </w:rPr>
      </w:pPr>
    </w:p>
    <w:p w14:paraId="24800BAE" w14:textId="1074C7EA" w:rsidR="00BE79FE" w:rsidRDefault="00F6387C" w:rsidP="00BE79FE">
      <w:pPr>
        <w:rPr>
          <w:b/>
          <w:lang w:val="en-US"/>
        </w:rPr>
      </w:pPr>
      <w:r>
        <w:rPr>
          <w:b/>
          <w:lang w:val="en-US"/>
        </w:rPr>
        <w:t>11.9</w:t>
      </w:r>
      <w:r w:rsidR="00BE79FE">
        <w:rPr>
          <w:b/>
          <w:lang w:val="en-US"/>
        </w:rPr>
        <w:tab/>
      </w:r>
      <w:r>
        <w:rPr>
          <w:b/>
          <w:lang w:val="en-US"/>
        </w:rPr>
        <w:t>Rules</w:t>
      </w:r>
    </w:p>
    <w:p w14:paraId="31BC10B9" w14:textId="52BA992B" w:rsidR="00F6387C" w:rsidRDefault="00F6387C" w:rsidP="00F6387C">
      <w:pPr>
        <w:outlineLvl w:val="0"/>
        <w:rPr>
          <w:b/>
          <w:lang w:val="en-US"/>
        </w:rPr>
      </w:pPr>
      <w:r>
        <w:rPr>
          <w:b/>
          <w:lang w:val="en-US"/>
        </w:rPr>
        <w:t>11.9.1</w:t>
      </w:r>
      <w:r>
        <w:rPr>
          <w:b/>
          <w:lang w:val="en-US"/>
        </w:rPr>
        <w:tab/>
      </w:r>
      <w:r w:rsidRPr="006A34A9">
        <w:rPr>
          <w:b/>
          <w:lang w:val="en-US"/>
        </w:rPr>
        <w:t>Overview</w:t>
      </w:r>
    </w:p>
    <w:p w14:paraId="4BCC9E86" w14:textId="79157E2B" w:rsidR="00A71444" w:rsidRDefault="00AB2E38" w:rsidP="00F6387C">
      <w:pPr>
        <w:outlineLvl w:val="0"/>
        <w:rPr>
          <w:lang w:val="en-US"/>
        </w:rPr>
      </w:pPr>
      <w:r>
        <w:rPr>
          <w:lang w:val="en-US"/>
        </w:rPr>
        <w:t xml:space="preserve">OCF Rules are </w:t>
      </w:r>
      <w:r w:rsidR="00D67E6C">
        <w:rPr>
          <w:lang w:val="en-US"/>
        </w:rPr>
        <w:t>OCF R</w:t>
      </w:r>
      <w:r>
        <w:rPr>
          <w:lang w:val="en-US"/>
        </w:rPr>
        <w:t>esource</w:t>
      </w:r>
      <w:r w:rsidR="00DA0611">
        <w:rPr>
          <w:lang w:val="en-US"/>
        </w:rPr>
        <w:t xml:space="preserve">s that implement autonomous decision logic according to a simple input-condition-action pattern. </w:t>
      </w:r>
      <w:r w:rsidR="00031193">
        <w:rPr>
          <w:lang w:val="en-US"/>
        </w:rPr>
        <w:t>The Rule inputs are derived from t</w:t>
      </w:r>
      <w:r w:rsidR="00C80D97">
        <w:rPr>
          <w:lang w:val="en-US"/>
        </w:rPr>
        <w:t>he property values of selected R</w:t>
      </w:r>
      <w:r w:rsidR="00031193">
        <w:rPr>
          <w:lang w:val="en-US"/>
        </w:rPr>
        <w:t xml:space="preserve">esource instances, and the Rule actions </w:t>
      </w:r>
      <w:r w:rsidR="00C71BBB">
        <w:rPr>
          <w:lang w:val="en-US"/>
        </w:rPr>
        <w:t>consist of defined</w:t>
      </w:r>
      <w:r w:rsidR="00C80D97">
        <w:rPr>
          <w:lang w:val="en-US"/>
        </w:rPr>
        <w:t xml:space="preserve"> U</w:t>
      </w:r>
      <w:r w:rsidR="00031193">
        <w:rPr>
          <w:lang w:val="en-US"/>
        </w:rPr>
        <w:t xml:space="preserve">pdate operations that are performed </w:t>
      </w:r>
      <w:r w:rsidR="00C80D97">
        <w:rPr>
          <w:lang w:val="en-US"/>
        </w:rPr>
        <w:t>on selected R</w:t>
      </w:r>
      <w:r w:rsidR="00031193">
        <w:rPr>
          <w:lang w:val="en-US"/>
        </w:rPr>
        <w:t>esource instances</w:t>
      </w:r>
      <w:r w:rsidR="00C71BBB">
        <w:rPr>
          <w:lang w:val="en-US"/>
        </w:rPr>
        <w:t>.</w:t>
      </w:r>
      <w:r w:rsidR="00F62309">
        <w:rPr>
          <w:lang w:val="en-US"/>
        </w:rPr>
        <w:t xml:space="preserve"> </w:t>
      </w:r>
    </w:p>
    <w:p w14:paraId="529C02C0" w14:textId="77777777" w:rsidR="00A71444" w:rsidRDefault="00A71444" w:rsidP="00F6387C">
      <w:pPr>
        <w:outlineLvl w:val="0"/>
        <w:rPr>
          <w:lang w:val="en-US"/>
        </w:rPr>
      </w:pPr>
    </w:p>
    <w:p w14:paraId="46226833" w14:textId="054D7D14" w:rsidR="00A71444" w:rsidRDefault="004821FF" w:rsidP="00F6387C">
      <w:pPr>
        <w:outlineLvl w:val="0"/>
        <w:rPr>
          <w:lang w:val="en-US"/>
        </w:rPr>
      </w:pPr>
      <w:r>
        <w:rPr>
          <w:lang w:val="en-US"/>
        </w:rPr>
        <w:t>An OCF R</w:t>
      </w:r>
      <w:r w:rsidR="00A71444">
        <w:rPr>
          <w:lang w:val="en-US"/>
        </w:rPr>
        <w:t xml:space="preserve">ule has </w:t>
      </w:r>
      <w:r w:rsidR="00031193">
        <w:rPr>
          <w:lang w:val="en-US"/>
        </w:rPr>
        <w:t>the following components</w:t>
      </w:r>
    </w:p>
    <w:p w14:paraId="796D0B16" w14:textId="45E60C61" w:rsidR="00A71444" w:rsidRPr="0069197B" w:rsidRDefault="00F62309" w:rsidP="00DD2508">
      <w:pPr>
        <w:pStyle w:val="ListParagraph"/>
        <w:numPr>
          <w:ilvl w:val="0"/>
          <w:numId w:val="46"/>
        </w:numPr>
        <w:outlineLvl w:val="0"/>
        <w:rPr>
          <w:lang w:val="en-US"/>
        </w:rPr>
      </w:pPr>
      <w:r>
        <w:rPr>
          <w:lang w:val="en-US"/>
        </w:rPr>
        <w:t>O</w:t>
      </w:r>
      <w:r w:rsidR="00A71444" w:rsidRPr="0069197B">
        <w:rPr>
          <w:lang w:val="en-US"/>
        </w:rPr>
        <w:t xml:space="preserve">ne or more </w:t>
      </w:r>
      <w:r w:rsidR="00C21292">
        <w:rPr>
          <w:lang w:val="en-US"/>
        </w:rPr>
        <w:t>R</w:t>
      </w:r>
      <w:r w:rsidR="00A71444" w:rsidRPr="0069197B">
        <w:rPr>
          <w:lang w:val="en-US"/>
        </w:rPr>
        <w:t xml:space="preserve">ule </w:t>
      </w:r>
      <w:r w:rsidR="00C21292">
        <w:rPr>
          <w:lang w:val="en-US"/>
        </w:rPr>
        <w:t>I</w:t>
      </w:r>
      <w:r w:rsidR="00A71444" w:rsidRPr="0069197B">
        <w:rPr>
          <w:lang w:val="en-US"/>
        </w:rPr>
        <w:t xml:space="preserve">nputs, </w:t>
      </w:r>
      <w:r w:rsidR="00D74A21">
        <w:rPr>
          <w:lang w:val="en-US"/>
        </w:rPr>
        <w:t>derived from</w:t>
      </w:r>
      <w:r w:rsidR="00C21292">
        <w:rPr>
          <w:lang w:val="en-US"/>
        </w:rPr>
        <w:t xml:space="preserve"> of </w:t>
      </w:r>
      <w:r w:rsidR="00C71BBB">
        <w:rPr>
          <w:lang w:val="en-US"/>
        </w:rPr>
        <w:t xml:space="preserve">values of </w:t>
      </w:r>
      <w:r w:rsidR="00C21292">
        <w:rPr>
          <w:lang w:val="en-US"/>
        </w:rPr>
        <w:t>Properties of R</w:t>
      </w:r>
      <w:r w:rsidR="00C71BBB">
        <w:rPr>
          <w:lang w:val="en-US"/>
        </w:rPr>
        <w:t>esource instances</w:t>
      </w:r>
    </w:p>
    <w:p w14:paraId="17E9B3C2" w14:textId="6DB4BB26" w:rsidR="00A71444" w:rsidRPr="0069197B" w:rsidRDefault="00F62309" w:rsidP="00DD2508">
      <w:pPr>
        <w:pStyle w:val="ListParagraph"/>
        <w:numPr>
          <w:ilvl w:val="0"/>
          <w:numId w:val="46"/>
        </w:numPr>
        <w:outlineLvl w:val="0"/>
        <w:rPr>
          <w:lang w:val="en-US"/>
        </w:rPr>
      </w:pPr>
      <w:r>
        <w:rPr>
          <w:lang w:val="en-US"/>
        </w:rPr>
        <w:t>One</w:t>
      </w:r>
      <w:r w:rsidR="00C21292">
        <w:rPr>
          <w:lang w:val="en-US"/>
        </w:rPr>
        <w:t xml:space="preserve"> Rule E</w:t>
      </w:r>
      <w:r w:rsidR="00A71444" w:rsidRPr="0069197B">
        <w:rPr>
          <w:lang w:val="en-US"/>
        </w:rPr>
        <w:t xml:space="preserve">xpression that defines the </w:t>
      </w:r>
      <w:r w:rsidR="0069197B" w:rsidRPr="0069197B">
        <w:rPr>
          <w:lang w:val="en-US"/>
        </w:rPr>
        <w:t xml:space="preserve">Rule </w:t>
      </w:r>
      <w:r w:rsidR="00A71444" w:rsidRPr="0069197B">
        <w:rPr>
          <w:lang w:val="en-US"/>
        </w:rPr>
        <w:t xml:space="preserve">logic in terms </w:t>
      </w:r>
      <w:r w:rsidR="00034272">
        <w:rPr>
          <w:lang w:val="en-US"/>
        </w:rPr>
        <w:t>of the defined Rule I</w:t>
      </w:r>
      <w:r w:rsidR="00A71444" w:rsidRPr="0069197B">
        <w:rPr>
          <w:lang w:val="en-US"/>
        </w:rPr>
        <w:t>nputs</w:t>
      </w:r>
      <w:r w:rsidR="0069197B" w:rsidRPr="0069197B">
        <w:rPr>
          <w:lang w:val="en-US"/>
        </w:rPr>
        <w:t xml:space="preserve">, and which evaluates to a Boolean </w:t>
      </w:r>
      <w:r w:rsidR="008F3DA4">
        <w:rPr>
          <w:lang w:val="en-US"/>
        </w:rPr>
        <w:t xml:space="preserve">TRUE/FALSE </w:t>
      </w:r>
      <w:r w:rsidR="0069197B" w:rsidRPr="0069197B">
        <w:rPr>
          <w:lang w:val="en-US"/>
        </w:rPr>
        <w:t>value</w:t>
      </w:r>
      <w:r w:rsidR="00802F94">
        <w:rPr>
          <w:lang w:val="en-US"/>
        </w:rPr>
        <w:t>.</w:t>
      </w:r>
    </w:p>
    <w:p w14:paraId="0E3F95DB" w14:textId="5052BEF9" w:rsidR="00A71444" w:rsidRDefault="00F62309" w:rsidP="00DD2508">
      <w:pPr>
        <w:pStyle w:val="ListParagraph"/>
        <w:numPr>
          <w:ilvl w:val="0"/>
          <w:numId w:val="46"/>
        </w:numPr>
        <w:outlineLvl w:val="0"/>
        <w:rPr>
          <w:lang w:val="en-US"/>
        </w:rPr>
      </w:pPr>
      <w:r>
        <w:rPr>
          <w:lang w:val="en-US"/>
        </w:rPr>
        <w:t>O</w:t>
      </w:r>
      <w:r w:rsidR="004821FF">
        <w:rPr>
          <w:lang w:val="en-US"/>
        </w:rPr>
        <w:t>ne or more Rule A</w:t>
      </w:r>
      <w:r w:rsidR="00A71444" w:rsidRPr="0069197B">
        <w:rPr>
          <w:lang w:val="en-US"/>
        </w:rPr>
        <w:t xml:space="preserve">ctions which are </w:t>
      </w:r>
      <w:r w:rsidR="004821FF">
        <w:rPr>
          <w:lang w:val="en-US"/>
        </w:rPr>
        <w:t>processed when the R</w:t>
      </w:r>
      <w:r w:rsidR="00A71444" w:rsidRPr="0069197B">
        <w:rPr>
          <w:lang w:val="en-US"/>
        </w:rPr>
        <w:t>u</w:t>
      </w:r>
      <w:r w:rsidR="00C71BBB">
        <w:rPr>
          <w:lang w:val="en-US"/>
        </w:rPr>
        <w:t>l</w:t>
      </w:r>
      <w:r w:rsidR="004821FF">
        <w:rPr>
          <w:lang w:val="en-US"/>
        </w:rPr>
        <w:t>e E</w:t>
      </w:r>
      <w:r w:rsidR="008F3DA4">
        <w:rPr>
          <w:lang w:val="en-US"/>
        </w:rPr>
        <w:t>xpression evaluates to</w:t>
      </w:r>
      <w:r w:rsidR="00A71444" w:rsidRPr="0069197B">
        <w:rPr>
          <w:lang w:val="en-US"/>
        </w:rPr>
        <w:t xml:space="preserve"> TRUE</w:t>
      </w:r>
    </w:p>
    <w:p w14:paraId="6722AEFE" w14:textId="4BFFA2DE" w:rsidR="00031193" w:rsidRPr="0069197B" w:rsidRDefault="00F62309" w:rsidP="00DD2508">
      <w:pPr>
        <w:pStyle w:val="ListParagraph"/>
        <w:numPr>
          <w:ilvl w:val="0"/>
          <w:numId w:val="46"/>
        </w:numPr>
        <w:outlineLvl w:val="0"/>
        <w:rPr>
          <w:lang w:val="en-US"/>
        </w:rPr>
      </w:pPr>
      <w:r>
        <w:rPr>
          <w:lang w:val="en-US"/>
        </w:rPr>
        <w:t>O</w:t>
      </w:r>
      <w:r w:rsidR="00031193">
        <w:rPr>
          <w:lang w:val="en-US"/>
        </w:rPr>
        <w:t xml:space="preserve">ne or more Dynamic Links that point to external resource instances to be used as sources for the Rule </w:t>
      </w:r>
      <w:r w:rsidR="00802F94">
        <w:rPr>
          <w:lang w:val="en-US"/>
        </w:rPr>
        <w:t>I</w:t>
      </w:r>
      <w:r w:rsidR="00031193">
        <w:rPr>
          <w:lang w:val="en-US"/>
        </w:rPr>
        <w:t>nput</w:t>
      </w:r>
      <w:r w:rsidR="00802F94">
        <w:rPr>
          <w:lang w:val="en-US"/>
        </w:rPr>
        <w:t>s</w:t>
      </w:r>
      <w:r w:rsidR="004821FF">
        <w:rPr>
          <w:lang w:val="en-US"/>
        </w:rPr>
        <w:t xml:space="preserve"> and destinations for</w:t>
      </w:r>
      <w:r w:rsidR="00031193">
        <w:rPr>
          <w:lang w:val="en-US"/>
        </w:rPr>
        <w:t xml:space="preserve"> Rule Action</w:t>
      </w:r>
      <w:r w:rsidR="00802F94">
        <w:rPr>
          <w:lang w:val="en-US"/>
        </w:rPr>
        <w:t>s.</w:t>
      </w:r>
    </w:p>
    <w:p w14:paraId="62F8F4DB" w14:textId="77777777" w:rsidR="00DA0611" w:rsidRDefault="00DA0611" w:rsidP="00F6387C">
      <w:pPr>
        <w:outlineLvl w:val="0"/>
        <w:rPr>
          <w:lang w:val="en-US"/>
        </w:rPr>
      </w:pPr>
    </w:p>
    <w:p w14:paraId="584CC3A7" w14:textId="1E503F89" w:rsidR="00A71444" w:rsidRDefault="00A71444" w:rsidP="00F6387C">
      <w:pPr>
        <w:outlineLvl w:val="0"/>
        <w:rPr>
          <w:lang w:val="en-US"/>
        </w:rPr>
      </w:pPr>
      <w:r>
        <w:rPr>
          <w:lang w:val="en-US"/>
        </w:rPr>
        <w:t>Figure 27</w:t>
      </w:r>
      <w:r w:rsidR="00707350">
        <w:rPr>
          <w:lang w:val="en-US"/>
        </w:rPr>
        <w:t xml:space="preserve"> shows how these </w:t>
      </w:r>
      <w:r w:rsidR="008757C0">
        <w:rPr>
          <w:lang w:val="en-US"/>
        </w:rPr>
        <w:t>components</w:t>
      </w:r>
      <w:r w:rsidR="00707350">
        <w:rPr>
          <w:lang w:val="en-US"/>
        </w:rPr>
        <w:t xml:space="preserve"> are organized with respect to the Rule resource.</w:t>
      </w:r>
    </w:p>
    <w:p w14:paraId="38FF4101" w14:textId="77777777" w:rsidR="006C4170" w:rsidRDefault="006C4170" w:rsidP="00F6387C">
      <w:pPr>
        <w:outlineLvl w:val="0"/>
        <w:rPr>
          <w:lang w:val="en-US"/>
        </w:rPr>
      </w:pPr>
    </w:p>
    <w:p w14:paraId="336D83E1" w14:textId="294AC5F2" w:rsidR="006C4170" w:rsidRPr="006C4170" w:rsidRDefault="006C4170" w:rsidP="006C4170">
      <w:pPr>
        <w:jc w:val="center"/>
        <w:outlineLvl w:val="0"/>
        <w:rPr>
          <w:b/>
          <w:lang w:val="en-US"/>
        </w:rPr>
      </w:pPr>
      <w:r w:rsidRPr="006C4170">
        <w:rPr>
          <w:b/>
          <w:lang w:val="en-US"/>
        </w:rPr>
        <w:t xml:space="preserve">Figure 27. Components of </w:t>
      </w:r>
      <w:r w:rsidR="00D66A92">
        <w:rPr>
          <w:b/>
          <w:lang w:val="en-US"/>
        </w:rPr>
        <w:t xml:space="preserve">an </w:t>
      </w:r>
      <w:r w:rsidRPr="006C4170">
        <w:rPr>
          <w:b/>
          <w:lang w:val="en-US"/>
        </w:rPr>
        <w:t>OCF Rule</w:t>
      </w:r>
    </w:p>
    <w:p w14:paraId="59812AD9" w14:textId="04C72DFB" w:rsidR="00A71444" w:rsidRDefault="009E5236" w:rsidP="00D66A92">
      <w:pPr>
        <w:jc w:val="center"/>
        <w:outlineLvl w:val="0"/>
        <w:rPr>
          <w:lang w:val="en-US"/>
        </w:rPr>
      </w:pPr>
      <w:r>
        <w:rPr>
          <w:noProof/>
          <w:lang w:val="en-US" w:eastAsia="en-US"/>
        </w:rPr>
        <w:drawing>
          <wp:inline distT="0" distB="0" distL="0" distR="0" wp14:anchorId="683BB44C" wp14:editId="5DAC9268">
            <wp:extent cx="5177155" cy="2253155"/>
            <wp:effectExtent l="0" t="0" r="444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uleBlockSlide.pdf"/>
                    <pic:cNvPicPr/>
                  </pic:nvPicPr>
                  <pic:blipFill>
                    <a:blip r:embed="rId10">
                      <a:extLst>
                        <a:ext uri="{28A0092B-C50C-407E-A947-70E740481C1C}">
                          <a14:useLocalDpi xmlns:a14="http://schemas.microsoft.com/office/drawing/2010/main" val="0"/>
                        </a:ext>
                      </a:extLst>
                    </a:blip>
                    <a:stretch>
                      <a:fillRect/>
                    </a:stretch>
                  </pic:blipFill>
                  <pic:spPr>
                    <a:xfrm>
                      <a:off x="0" y="0"/>
                      <a:ext cx="5212125" cy="2268374"/>
                    </a:xfrm>
                    <a:prstGeom prst="rect">
                      <a:avLst/>
                    </a:prstGeom>
                  </pic:spPr>
                </pic:pic>
              </a:graphicData>
            </a:graphic>
          </wp:inline>
        </w:drawing>
      </w:r>
    </w:p>
    <w:p w14:paraId="58C88FA8" w14:textId="77777777" w:rsidR="006C4170" w:rsidRDefault="006C4170" w:rsidP="00F6387C">
      <w:pPr>
        <w:outlineLvl w:val="0"/>
        <w:rPr>
          <w:lang w:val="en-US"/>
        </w:rPr>
      </w:pPr>
    </w:p>
    <w:p w14:paraId="5A1266E2" w14:textId="230F4C21" w:rsidR="0066055E" w:rsidRDefault="002110FC" w:rsidP="00F34D40">
      <w:pPr>
        <w:outlineLvl w:val="0"/>
        <w:rPr>
          <w:b/>
          <w:lang w:val="en-US"/>
        </w:rPr>
      </w:pPr>
      <w:r>
        <w:rPr>
          <w:b/>
          <w:lang w:val="en-US"/>
        </w:rPr>
        <w:t>11.9.2</w:t>
      </w:r>
      <w:r>
        <w:rPr>
          <w:b/>
          <w:lang w:val="en-US"/>
        </w:rPr>
        <w:tab/>
      </w:r>
      <w:r w:rsidR="00F34D40">
        <w:rPr>
          <w:b/>
          <w:lang w:val="en-US"/>
        </w:rPr>
        <w:t>Rule Structure</w:t>
      </w:r>
      <w:r w:rsidR="0066055E">
        <w:rPr>
          <w:b/>
          <w:lang w:val="en-US"/>
        </w:rPr>
        <w:t xml:space="preserve"> </w:t>
      </w:r>
      <w:r w:rsidR="00541383">
        <w:rPr>
          <w:b/>
          <w:lang w:val="en-US"/>
        </w:rPr>
        <w:t>and Behavior</w:t>
      </w:r>
    </w:p>
    <w:p w14:paraId="0002AF33" w14:textId="77777777" w:rsidR="00B67634" w:rsidRDefault="00B67634" w:rsidP="00F34D40">
      <w:pPr>
        <w:outlineLvl w:val="0"/>
        <w:rPr>
          <w:b/>
          <w:lang w:val="en-US"/>
        </w:rPr>
      </w:pPr>
    </w:p>
    <w:p w14:paraId="30E5FF59" w14:textId="6F8C7806" w:rsidR="00F34D40" w:rsidRDefault="0066055E" w:rsidP="00F34D40">
      <w:pPr>
        <w:outlineLvl w:val="0"/>
        <w:rPr>
          <w:b/>
          <w:lang w:val="en-US"/>
        </w:rPr>
      </w:pPr>
      <w:r>
        <w:rPr>
          <w:b/>
          <w:lang w:val="en-US"/>
        </w:rPr>
        <w:t>11.9.2.1</w:t>
      </w:r>
      <w:r>
        <w:rPr>
          <w:b/>
          <w:lang w:val="en-US"/>
        </w:rPr>
        <w:tab/>
      </w:r>
      <w:r w:rsidR="00043001">
        <w:rPr>
          <w:b/>
          <w:lang w:val="en-US"/>
        </w:rPr>
        <w:t>Rule Structure</w:t>
      </w:r>
    </w:p>
    <w:p w14:paraId="2F705EF9" w14:textId="5C5D4092" w:rsidR="0069197B" w:rsidRDefault="0069197B" w:rsidP="00F6387C">
      <w:pPr>
        <w:outlineLvl w:val="0"/>
        <w:rPr>
          <w:lang w:val="en-US"/>
        </w:rPr>
      </w:pPr>
      <w:r>
        <w:rPr>
          <w:lang w:val="en-US"/>
        </w:rPr>
        <w:t>A Rule is a resource that implements a collection</w:t>
      </w:r>
      <w:r w:rsidR="006F34AC">
        <w:rPr>
          <w:lang w:val="en-US"/>
        </w:rPr>
        <w:t xml:space="preserve"> of Links and R</w:t>
      </w:r>
      <w:r w:rsidR="00624B3F">
        <w:rPr>
          <w:lang w:val="en-US"/>
        </w:rPr>
        <w:t>esources. A rule instance</w:t>
      </w:r>
      <w:r>
        <w:rPr>
          <w:lang w:val="en-US"/>
        </w:rPr>
        <w:t xml:space="preserve"> </w:t>
      </w:r>
      <w:r w:rsidR="00624B3F">
        <w:rPr>
          <w:lang w:val="en-US"/>
        </w:rPr>
        <w:t>shall</w:t>
      </w:r>
      <w:r>
        <w:rPr>
          <w:lang w:val="en-US"/>
        </w:rPr>
        <w:t xml:space="preserve"> </w:t>
      </w:r>
      <w:r w:rsidR="00624B3F">
        <w:rPr>
          <w:lang w:val="en-US"/>
        </w:rPr>
        <w:t>contain</w:t>
      </w:r>
      <w:r>
        <w:rPr>
          <w:lang w:val="en-US"/>
        </w:rPr>
        <w:t xml:space="preserve"> the following:</w:t>
      </w:r>
    </w:p>
    <w:p w14:paraId="419B2E68" w14:textId="21F12495" w:rsidR="0069197B" w:rsidRPr="0069197B" w:rsidRDefault="0069197B" w:rsidP="00DD2508">
      <w:pPr>
        <w:pStyle w:val="ListParagraph"/>
        <w:numPr>
          <w:ilvl w:val="0"/>
          <w:numId w:val="47"/>
        </w:numPr>
        <w:outlineLvl w:val="0"/>
        <w:rPr>
          <w:lang w:val="en-US"/>
        </w:rPr>
      </w:pPr>
      <w:r w:rsidRPr="0069197B">
        <w:rPr>
          <w:lang w:val="en-US"/>
        </w:rPr>
        <w:t xml:space="preserve">One or more </w:t>
      </w:r>
      <w:r w:rsidR="00664D8D">
        <w:rPr>
          <w:lang w:val="en-US"/>
        </w:rPr>
        <w:t>Rule Input Resources</w:t>
      </w:r>
    </w:p>
    <w:p w14:paraId="139A8C9C" w14:textId="58A5518C" w:rsidR="0069197B" w:rsidRDefault="0069197B" w:rsidP="00DD2508">
      <w:pPr>
        <w:pStyle w:val="ListParagraph"/>
        <w:numPr>
          <w:ilvl w:val="0"/>
          <w:numId w:val="47"/>
        </w:numPr>
        <w:outlineLvl w:val="0"/>
        <w:rPr>
          <w:ins w:id="15" w:author="Michael Koster" w:date="2018-05-02T13:54:00Z"/>
          <w:lang w:val="en-US"/>
        </w:rPr>
      </w:pPr>
      <w:r w:rsidRPr="0069197B">
        <w:rPr>
          <w:lang w:val="en-US"/>
        </w:rPr>
        <w:t>O</w:t>
      </w:r>
      <w:r w:rsidR="00664D8D">
        <w:rPr>
          <w:lang w:val="en-US"/>
        </w:rPr>
        <w:t>n</w:t>
      </w:r>
      <w:r w:rsidR="00F5789B">
        <w:rPr>
          <w:lang w:val="en-US"/>
        </w:rPr>
        <w:t>e</w:t>
      </w:r>
      <w:r w:rsidR="00664D8D">
        <w:rPr>
          <w:lang w:val="en-US"/>
        </w:rPr>
        <w:t xml:space="preserve"> Rule Expression </w:t>
      </w:r>
      <w:r w:rsidR="00F5789B">
        <w:rPr>
          <w:lang w:val="en-US"/>
        </w:rPr>
        <w:t>Property</w:t>
      </w:r>
    </w:p>
    <w:p w14:paraId="0A1B32B8" w14:textId="0D135B00" w:rsidR="00557C53" w:rsidRDefault="00557C53" w:rsidP="00DD2508">
      <w:pPr>
        <w:pStyle w:val="ListParagraph"/>
        <w:numPr>
          <w:ilvl w:val="0"/>
          <w:numId w:val="47"/>
        </w:numPr>
        <w:outlineLvl w:val="0"/>
        <w:rPr>
          <w:ins w:id="16" w:author="Michael Koster" w:date="2018-05-08T13:12:00Z"/>
          <w:lang w:val="en-US"/>
        </w:rPr>
      </w:pPr>
      <w:ins w:id="17" w:author="Michael Koster" w:date="2018-05-02T13:54:00Z">
        <w:r>
          <w:rPr>
            <w:lang w:val="en-US"/>
          </w:rPr>
          <w:t>One Boolean Rule Enable Property</w:t>
        </w:r>
      </w:ins>
    </w:p>
    <w:p w14:paraId="00CCD429" w14:textId="4CF3E822" w:rsidR="00241310" w:rsidRDefault="00241310" w:rsidP="00DD2508">
      <w:pPr>
        <w:pStyle w:val="ListParagraph"/>
        <w:numPr>
          <w:ilvl w:val="0"/>
          <w:numId w:val="47"/>
        </w:numPr>
        <w:outlineLvl w:val="0"/>
        <w:rPr>
          <w:lang w:val="en-US"/>
        </w:rPr>
      </w:pPr>
      <w:ins w:id="18" w:author="Michael Koster" w:date="2018-05-08T13:12:00Z">
        <w:r>
          <w:rPr>
            <w:lang w:val="en-US"/>
          </w:rPr>
          <w:t>One Boolean Action Enable Property</w:t>
        </w:r>
      </w:ins>
    </w:p>
    <w:p w14:paraId="6B6E754D" w14:textId="62F4A235" w:rsidR="00043001" w:rsidRPr="0069197B" w:rsidRDefault="00043001" w:rsidP="00DD2508">
      <w:pPr>
        <w:pStyle w:val="ListParagraph"/>
        <w:numPr>
          <w:ilvl w:val="0"/>
          <w:numId w:val="47"/>
        </w:numPr>
        <w:outlineLvl w:val="0"/>
        <w:rPr>
          <w:lang w:val="en-US"/>
        </w:rPr>
      </w:pPr>
      <w:r>
        <w:rPr>
          <w:lang w:val="en-US"/>
        </w:rPr>
        <w:t xml:space="preserve">One </w:t>
      </w:r>
      <w:r w:rsidR="006877D8">
        <w:rPr>
          <w:lang w:val="en-US"/>
        </w:rPr>
        <w:t xml:space="preserve">Boolean </w:t>
      </w:r>
      <w:r w:rsidR="00093EF4">
        <w:rPr>
          <w:lang w:val="en-US"/>
        </w:rPr>
        <w:t>Rule R</w:t>
      </w:r>
      <w:r>
        <w:rPr>
          <w:lang w:val="en-US"/>
        </w:rPr>
        <w:t>esult Property</w:t>
      </w:r>
    </w:p>
    <w:p w14:paraId="13FAB291" w14:textId="617FCB55" w:rsidR="00A71444" w:rsidRDefault="0069197B" w:rsidP="00DD2508">
      <w:pPr>
        <w:pStyle w:val="ListParagraph"/>
        <w:numPr>
          <w:ilvl w:val="0"/>
          <w:numId w:val="47"/>
        </w:numPr>
        <w:outlineLvl w:val="0"/>
        <w:rPr>
          <w:lang w:val="en-US"/>
        </w:rPr>
      </w:pPr>
      <w:r w:rsidRPr="0069197B">
        <w:rPr>
          <w:lang w:val="en-US"/>
        </w:rPr>
        <w:t xml:space="preserve">One or more </w:t>
      </w:r>
      <w:r w:rsidR="00664D8D">
        <w:rPr>
          <w:lang w:val="en-US"/>
        </w:rPr>
        <w:t>Rule Action R</w:t>
      </w:r>
      <w:r w:rsidRPr="0069197B">
        <w:rPr>
          <w:lang w:val="en-US"/>
        </w:rPr>
        <w:t>esources</w:t>
      </w:r>
    </w:p>
    <w:p w14:paraId="7EA856C3" w14:textId="1436EDD8" w:rsidR="00664D8D" w:rsidRDefault="00624B3F" w:rsidP="00DD2508">
      <w:pPr>
        <w:pStyle w:val="ListParagraph"/>
        <w:numPr>
          <w:ilvl w:val="0"/>
          <w:numId w:val="47"/>
        </w:numPr>
        <w:outlineLvl w:val="0"/>
        <w:rPr>
          <w:lang w:val="en-US"/>
        </w:rPr>
      </w:pPr>
      <w:r>
        <w:rPr>
          <w:lang w:val="en-US"/>
        </w:rPr>
        <w:t xml:space="preserve">Optional </w:t>
      </w:r>
      <w:r w:rsidR="00664D8D">
        <w:rPr>
          <w:lang w:val="en-US"/>
        </w:rPr>
        <w:t>Dynamic Links that connect the Rule</w:t>
      </w:r>
      <w:r w:rsidR="00541383">
        <w:rPr>
          <w:lang w:val="en-US"/>
        </w:rPr>
        <w:t xml:space="preserve"> Inputs and Rule Actions to external Resource</w:t>
      </w:r>
      <w:r w:rsidR="00A83067">
        <w:rPr>
          <w:lang w:val="en-US"/>
        </w:rPr>
        <w:t>s</w:t>
      </w:r>
    </w:p>
    <w:p w14:paraId="156ADA96" w14:textId="77777777" w:rsidR="00782C46" w:rsidRDefault="00782C46" w:rsidP="00782C46">
      <w:pPr>
        <w:ind w:left="60"/>
        <w:outlineLvl w:val="0"/>
        <w:rPr>
          <w:lang w:val="en-US"/>
        </w:rPr>
      </w:pPr>
    </w:p>
    <w:p w14:paraId="4E4B88A9" w14:textId="3AC95B80" w:rsidR="00043001" w:rsidRDefault="00043001" w:rsidP="009E5236">
      <w:pPr>
        <w:ind w:left="60"/>
        <w:outlineLvl w:val="0"/>
        <w:rPr>
          <w:lang w:val="en-US"/>
        </w:rPr>
      </w:pPr>
      <w:r>
        <w:rPr>
          <w:lang w:val="en-US"/>
        </w:rPr>
        <w:t xml:space="preserve">The resource type is </w:t>
      </w:r>
      <w:proofErr w:type="spellStart"/>
      <w:r>
        <w:rPr>
          <w:lang w:val="en-US"/>
        </w:rPr>
        <w:t>oic.</w:t>
      </w:r>
      <w:proofErr w:type="gramStart"/>
      <w:r>
        <w:rPr>
          <w:lang w:val="en-US"/>
        </w:rPr>
        <w:t>r.rule</w:t>
      </w:r>
      <w:proofErr w:type="spellEnd"/>
      <w:proofErr w:type="gramEnd"/>
      <w:r w:rsidR="00171CFC">
        <w:rPr>
          <w:lang w:val="en-US"/>
        </w:rPr>
        <w:t>.</w:t>
      </w:r>
    </w:p>
    <w:p w14:paraId="69CF7FAE" w14:textId="77777777" w:rsidR="009E5236" w:rsidRDefault="009E5236" w:rsidP="009E5236">
      <w:pPr>
        <w:ind w:left="60"/>
        <w:outlineLvl w:val="0"/>
        <w:rPr>
          <w:lang w:val="en-US"/>
        </w:rPr>
      </w:pPr>
    </w:p>
    <w:p w14:paraId="79A8CCDE" w14:textId="6B1F53D3" w:rsidR="00782C46" w:rsidRPr="00782C46" w:rsidRDefault="00782C46" w:rsidP="00782C46">
      <w:pPr>
        <w:ind w:left="60"/>
        <w:outlineLvl w:val="0"/>
        <w:rPr>
          <w:lang w:val="en-US"/>
        </w:rPr>
      </w:pPr>
      <w:r>
        <w:rPr>
          <w:lang w:val="en-US"/>
        </w:rPr>
        <w:t>Table 33 details the Properties exposed by the Ru</w:t>
      </w:r>
      <w:r w:rsidR="008C069B">
        <w:rPr>
          <w:lang w:val="en-US"/>
        </w:rPr>
        <w:t>l</w:t>
      </w:r>
      <w:r>
        <w:rPr>
          <w:lang w:val="en-US"/>
        </w:rPr>
        <w:t>e Resource, consisting of a Rule Expression Property</w:t>
      </w:r>
      <w:r w:rsidR="00243DEC">
        <w:rPr>
          <w:lang w:val="en-US"/>
        </w:rPr>
        <w:t>, a Rule Result Property,</w:t>
      </w:r>
      <w:r>
        <w:rPr>
          <w:lang w:val="en-US"/>
        </w:rPr>
        <w:t xml:space="preserve"> and a Links Property </w:t>
      </w:r>
    </w:p>
    <w:p w14:paraId="483AE023" w14:textId="77777777" w:rsidR="0069197B" w:rsidRDefault="0069197B" w:rsidP="00F6387C">
      <w:pPr>
        <w:outlineLvl w:val="0"/>
        <w:rPr>
          <w:lang w:val="en-US"/>
        </w:rPr>
      </w:pPr>
    </w:p>
    <w:p w14:paraId="27CDA6D0" w14:textId="7903932C" w:rsidR="0069197B" w:rsidRPr="003A64FB" w:rsidRDefault="00A6247D" w:rsidP="00F6387C">
      <w:pPr>
        <w:outlineLvl w:val="0"/>
        <w:rPr>
          <w:b/>
          <w:lang w:val="en-US"/>
        </w:rPr>
      </w:pPr>
      <w:r w:rsidRPr="003A64FB">
        <w:rPr>
          <w:b/>
          <w:lang w:val="en-US"/>
        </w:rPr>
        <w:t>11.9.2.</w:t>
      </w:r>
      <w:r w:rsidR="0052564B" w:rsidRPr="003A64FB">
        <w:rPr>
          <w:b/>
          <w:lang w:val="en-US"/>
        </w:rPr>
        <w:t>2</w:t>
      </w:r>
      <w:r w:rsidR="00665692">
        <w:rPr>
          <w:b/>
          <w:lang w:val="en-US"/>
        </w:rPr>
        <w:tab/>
      </w:r>
      <w:r w:rsidR="0069197B" w:rsidRPr="003A64FB">
        <w:rPr>
          <w:b/>
          <w:lang w:val="en-US"/>
        </w:rPr>
        <w:t xml:space="preserve">Rule </w:t>
      </w:r>
      <w:r w:rsidR="00F5789B" w:rsidRPr="003A64FB">
        <w:rPr>
          <w:b/>
          <w:lang w:val="en-US"/>
        </w:rPr>
        <w:t>I</w:t>
      </w:r>
      <w:r w:rsidR="0069197B" w:rsidRPr="003A64FB">
        <w:rPr>
          <w:b/>
          <w:lang w:val="en-US"/>
        </w:rPr>
        <w:t>nputs</w:t>
      </w:r>
    </w:p>
    <w:p w14:paraId="4A4F889F" w14:textId="5E435E3A" w:rsidR="00A6247D" w:rsidRDefault="00FE0E37" w:rsidP="00F6387C">
      <w:pPr>
        <w:outlineLvl w:val="0"/>
        <w:rPr>
          <w:lang w:val="en-US"/>
        </w:rPr>
      </w:pPr>
      <w:r>
        <w:rPr>
          <w:lang w:val="en-US"/>
        </w:rPr>
        <w:t>Each Rule I</w:t>
      </w:r>
      <w:r w:rsidR="0069197B">
        <w:rPr>
          <w:lang w:val="en-US"/>
        </w:rPr>
        <w:t xml:space="preserve">nput is a </w:t>
      </w:r>
      <w:r w:rsidR="00F5789B">
        <w:rPr>
          <w:lang w:val="en-US"/>
        </w:rPr>
        <w:t>R</w:t>
      </w:r>
      <w:r w:rsidR="0069197B">
        <w:rPr>
          <w:lang w:val="en-US"/>
        </w:rPr>
        <w:t xml:space="preserve">esource </w:t>
      </w:r>
      <w:r w:rsidR="00F5789B">
        <w:rPr>
          <w:lang w:val="en-US"/>
        </w:rPr>
        <w:t xml:space="preserve">Instance </w:t>
      </w:r>
      <w:r w:rsidR="0069197B">
        <w:rPr>
          <w:lang w:val="en-US"/>
        </w:rPr>
        <w:t>within the Rule collection that has a resource type defined by the Rule</w:t>
      </w:r>
      <w:r w:rsidR="00F5789B">
        <w:rPr>
          <w:lang w:val="en-US"/>
        </w:rPr>
        <w:t xml:space="preserve">. </w:t>
      </w:r>
      <w:r w:rsidR="00ED3ED7">
        <w:rPr>
          <w:lang w:val="en-US"/>
        </w:rPr>
        <w:t xml:space="preserve">For example, a Rule that </w:t>
      </w:r>
      <w:r w:rsidR="00000B4B">
        <w:rPr>
          <w:lang w:val="en-US"/>
        </w:rPr>
        <w:t>evaluates</w:t>
      </w:r>
      <w:r w:rsidR="00ED3ED7">
        <w:rPr>
          <w:lang w:val="en-US"/>
        </w:rPr>
        <w:t xml:space="preserve"> a temperature input will </w:t>
      </w:r>
      <w:r w:rsidR="00E37530">
        <w:rPr>
          <w:lang w:val="en-US"/>
        </w:rPr>
        <w:t>include</w:t>
      </w:r>
      <w:r w:rsidR="00ED3ED7">
        <w:rPr>
          <w:lang w:val="en-US"/>
        </w:rPr>
        <w:t xml:space="preserve"> a Rule Input resource of type </w:t>
      </w:r>
      <w:proofErr w:type="spellStart"/>
      <w:r w:rsidR="00ED3ED7">
        <w:rPr>
          <w:lang w:val="en-US"/>
        </w:rPr>
        <w:t>oic.</w:t>
      </w:r>
      <w:proofErr w:type="gramStart"/>
      <w:r w:rsidR="00ED3ED7">
        <w:rPr>
          <w:lang w:val="en-US"/>
        </w:rPr>
        <w:t>r.temperature</w:t>
      </w:r>
      <w:proofErr w:type="spellEnd"/>
      <w:proofErr w:type="gramEnd"/>
      <w:r w:rsidR="00A6247D">
        <w:rPr>
          <w:lang w:val="en-US"/>
        </w:rPr>
        <w:t>.</w:t>
      </w:r>
      <w:r w:rsidR="00ED3ED7">
        <w:rPr>
          <w:lang w:val="en-US"/>
        </w:rPr>
        <w:t xml:space="preserve"> </w:t>
      </w:r>
      <w:proofErr w:type="spellStart"/>
      <w:r>
        <w:rPr>
          <w:lang w:val="en-US"/>
        </w:rPr>
        <w:t>Resoure</w:t>
      </w:r>
      <w:proofErr w:type="spellEnd"/>
      <w:r>
        <w:rPr>
          <w:lang w:val="en-US"/>
        </w:rPr>
        <w:t xml:space="preserve"> Types for Rule Inputs should be compatible with, or identical to, the external Resources they are expected to be linked to.</w:t>
      </w:r>
    </w:p>
    <w:p w14:paraId="70FBA6BE" w14:textId="77777777" w:rsidR="00A6247D" w:rsidRDefault="00A6247D" w:rsidP="00F6387C">
      <w:pPr>
        <w:outlineLvl w:val="0"/>
        <w:rPr>
          <w:lang w:val="en-US"/>
        </w:rPr>
      </w:pPr>
    </w:p>
    <w:p w14:paraId="37B08AC5" w14:textId="77777777" w:rsidR="00C35E32" w:rsidRDefault="00C35E32" w:rsidP="00C35E32">
      <w:pPr>
        <w:outlineLvl w:val="0"/>
        <w:rPr>
          <w:lang w:val="en-US"/>
        </w:rPr>
      </w:pPr>
      <w:r>
        <w:rPr>
          <w:lang w:val="en-US"/>
        </w:rPr>
        <w:t>Rule Inputs are indicated by the relation type "</w:t>
      </w:r>
      <w:proofErr w:type="spellStart"/>
      <w:r>
        <w:rPr>
          <w:lang w:val="en-US"/>
        </w:rPr>
        <w:t>ruleinput</w:t>
      </w:r>
      <w:proofErr w:type="spellEnd"/>
      <w:r>
        <w:rPr>
          <w:lang w:val="en-US"/>
        </w:rPr>
        <w:t>" in the link pointing to the Resource instance.</w:t>
      </w:r>
    </w:p>
    <w:p w14:paraId="0F7FDF92" w14:textId="77777777" w:rsidR="00C35E32" w:rsidRDefault="00C35E32" w:rsidP="00F6387C">
      <w:pPr>
        <w:outlineLvl w:val="0"/>
        <w:rPr>
          <w:lang w:val="en-US"/>
        </w:rPr>
      </w:pPr>
    </w:p>
    <w:p w14:paraId="2B791535" w14:textId="2C7D2EB6" w:rsidR="00071D8C" w:rsidRDefault="00171CFC" w:rsidP="00171CFC">
      <w:pPr>
        <w:jc w:val="center"/>
        <w:outlineLvl w:val="0"/>
        <w:rPr>
          <w:b/>
          <w:lang w:val="en-US"/>
        </w:rPr>
      </w:pPr>
      <w:r w:rsidRPr="00171CFC">
        <w:rPr>
          <w:b/>
          <w:lang w:val="en-US"/>
        </w:rPr>
        <w:t xml:space="preserve">Figure 28. </w:t>
      </w:r>
      <w:r w:rsidR="00071D8C" w:rsidRPr="00171CFC">
        <w:rPr>
          <w:b/>
          <w:lang w:val="en-US"/>
        </w:rPr>
        <w:t xml:space="preserve">Example link to Rule Input </w:t>
      </w:r>
      <w:r w:rsidRPr="00171CFC">
        <w:rPr>
          <w:b/>
          <w:lang w:val="en-US"/>
        </w:rPr>
        <w:t>Resource</w:t>
      </w:r>
    </w:p>
    <w:p w14:paraId="65C02194" w14:textId="77777777" w:rsidR="00193DAA" w:rsidRPr="00171CFC" w:rsidRDefault="00193DAA" w:rsidP="00171CFC">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72"/>
      </w:tblGrid>
      <w:tr w:rsidR="00171CFC" w14:paraId="17AFDAD5" w14:textId="77777777" w:rsidTr="00D66A92">
        <w:trPr>
          <w:cantSplit/>
          <w:trHeight w:val="1225"/>
        </w:trPr>
        <w:tc>
          <w:tcPr>
            <w:tcW w:w="5672" w:type="dxa"/>
            <w:shd w:val="clear" w:color="auto" w:fill="F2F2F2" w:themeFill="background1" w:themeFillShade="F2"/>
          </w:tcPr>
          <w:p w14:paraId="07C41E00" w14:textId="77777777" w:rsidR="00171CFC" w:rsidRPr="00D66A92" w:rsidRDefault="00171CFC" w:rsidP="006F1D39">
            <w:pPr>
              <w:jc w:val="left"/>
              <w:rPr>
                <w:rFonts w:ascii="Courier New" w:hAnsi="Courier New" w:cs="Courier New"/>
                <w:sz w:val="20"/>
                <w:szCs w:val="20"/>
              </w:rPr>
            </w:pPr>
            <w:r w:rsidRPr="00D66A92">
              <w:rPr>
                <w:rFonts w:ascii="Courier New" w:hAnsi="Courier New" w:cs="Courier New"/>
                <w:sz w:val="20"/>
                <w:szCs w:val="20"/>
              </w:rPr>
              <w:t>{</w:t>
            </w:r>
          </w:p>
          <w:p w14:paraId="09BF9835" w14:textId="3303FB38" w:rsidR="00171CFC" w:rsidRPr="00D66A92" w:rsidRDefault="00171CFC"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href</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tempinput</w:t>
            </w:r>
            <w:proofErr w:type="spellEnd"/>
            <w:r w:rsidRPr="00D66A92">
              <w:rPr>
                <w:rFonts w:ascii="Courier New" w:hAnsi="Courier New" w:cs="Courier New"/>
                <w:sz w:val="20"/>
                <w:szCs w:val="20"/>
              </w:rPr>
              <w:t>",</w:t>
            </w:r>
          </w:p>
          <w:p w14:paraId="4B0FC53C" w14:textId="02FFA13A" w:rsidR="001E18F6" w:rsidRPr="00D66A92" w:rsidRDefault="001E18F6"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rel</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ruleinput</w:t>
            </w:r>
            <w:proofErr w:type="spellEnd"/>
            <w:r w:rsidRPr="00D66A92">
              <w:rPr>
                <w:rFonts w:ascii="Courier New" w:hAnsi="Courier New" w:cs="Courier New"/>
                <w:sz w:val="20"/>
                <w:szCs w:val="20"/>
              </w:rPr>
              <w:t>"</w:t>
            </w:r>
            <w:ins w:id="19" w:author="Michael Koster" w:date="2018-05-02T13:44:00Z">
              <w:r w:rsidR="00426FAA">
                <w:rPr>
                  <w:rFonts w:ascii="Courier New" w:hAnsi="Courier New" w:cs="Courier New"/>
                  <w:sz w:val="20"/>
                  <w:szCs w:val="20"/>
                </w:rPr>
                <w:t>, "item"</w:t>
              </w:r>
            </w:ins>
            <w:r w:rsidRPr="00D66A92">
              <w:rPr>
                <w:rFonts w:ascii="Courier New" w:hAnsi="Courier New" w:cs="Courier New"/>
                <w:sz w:val="20"/>
                <w:szCs w:val="20"/>
              </w:rPr>
              <w:t>],</w:t>
            </w:r>
          </w:p>
          <w:p w14:paraId="3B994FB8" w14:textId="38AC3BB7" w:rsidR="0038271D" w:rsidRPr="00D66A92" w:rsidRDefault="0038271D"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xml:space="preserve">": </w:t>
            </w:r>
            <w:r w:rsidR="00035C0D" w:rsidRPr="00D66A92">
              <w:rPr>
                <w:rFonts w:ascii="Courier New" w:hAnsi="Courier New" w:cs="Courier New"/>
                <w:sz w:val="20"/>
                <w:szCs w:val="20"/>
              </w:rPr>
              <w:t>["</w:t>
            </w:r>
            <w:proofErr w:type="spellStart"/>
            <w:r w:rsidR="00035C0D" w:rsidRPr="00D66A92">
              <w:rPr>
                <w:rFonts w:ascii="Courier New" w:hAnsi="Courier New" w:cs="Courier New"/>
                <w:sz w:val="20"/>
                <w:szCs w:val="20"/>
              </w:rPr>
              <w:t>oic.</w:t>
            </w:r>
            <w:proofErr w:type="gramStart"/>
            <w:r w:rsidR="00035C0D" w:rsidRPr="00D66A92">
              <w:rPr>
                <w:rFonts w:ascii="Courier New" w:hAnsi="Courier New" w:cs="Courier New"/>
                <w:sz w:val="20"/>
                <w:szCs w:val="20"/>
              </w:rPr>
              <w:t>r.temperature</w:t>
            </w:r>
            <w:proofErr w:type="spellEnd"/>
            <w:proofErr w:type="gramEnd"/>
            <w:r w:rsidR="00035C0D" w:rsidRPr="00D66A92">
              <w:rPr>
                <w:rFonts w:ascii="Courier New" w:hAnsi="Courier New" w:cs="Courier New"/>
                <w:sz w:val="20"/>
                <w:szCs w:val="20"/>
              </w:rPr>
              <w:t>"],</w:t>
            </w:r>
          </w:p>
          <w:p w14:paraId="18126408" w14:textId="4A81DCAC" w:rsidR="00171CFC" w:rsidRPr="00D66A92" w:rsidRDefault="00171CFC" w:rsidP="001E18F6">
            <w:pPr>
              <w:jc w:val="left"/>
              <w:rPr>
                <w:rFonts w:ascii="Courier New" w:hAnsi="Courier New" w:cs="Courier New"/>
                <w:sz w:val="20"/>
                <w:szCs w:val="20"/>
              </w:rPr>
            </w:pPr>
            <w:r w:rsidRPr="00D66A92">
              <w:rPr>
                <w:rFonts w:ascii="Courier New" w:hAnsi="Courier New" w:cs="Courier New"/>
                <w:sz w:val="20"/>
                <w:szCs w:val="20"/>
              </w:rPr>
              <w:t xml:space="preserve"> "if":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00953DE2" w:rsidRPr="00D66A92">
              <w:rPr>
                <w:rFonts w:ascii="Courier New" w:hAnsi="Courier New" w:cs="Courier New"/>
                <w:sz w:val="20"/>
                <w:szCs w:val="20"/>
              </w:rPr>
              <w:t>"]</w:t>
            </w:r>
          </w:p>
          <w:p w14:paraId="1494488C" w14:textId="77777777" w:rsidR="00171CFC" w:rsidRPr="00346B20" w:rsidRDefault="00171CFC" w:rsidP="006F1D39">
            <w:pPr>
              <w:jc w:val="left"/>
              <w:rPr>
                <w:i/>
              </w:rPr>
            </w:pPr>
            <w:r w:rsidRPr="00D66A92">
              <w:rPr>
                <w:rFonts w:ascii="Courier New" w:hAnsi="Courier New" w:cs="Courier New"/>
                <w:sz w:val="20"/>
                <w:szCs w:val="20"/>
              </w:rPr>
              <w:t>}</w:t>
            </w:r>
          </w:p>
        </w:tc>
      </w:tr>
    </w:tbl>
    <w:p w14:paraId="5F2F4B46" w14:textId="77777777" w:rsidR="00071D8C" w:rsidRDefault="00071D8C" w:rsidP="00F6387C">
      <w:pPr>
        <w:outlineLvl w:val="0"/>
        <w:rPr>
          <w:lang w:val="en-US"/>
        </w:rPr>
      </w:pPr>
    </w:p>
    <w:p w14:paraId="4E8E52F2" w14:textId="77777777" w:rsidR="0047108E" w:rsidRDefault="00DE3288" w:rsidP="00F6387C">
      <w:pPr>
        <w:outlineLvl w:val="0"/>
        <w:rPr>
          <w:lang w:val="en-US"/>
        </w:rPr>
      </w:pPr>
      <w:r>
        <w:rPr>
          <w:lang w:val="en-US"/>
        </w:rPr>
        <w:t>Whenever any Rule Input is updated, the Rule Expression is re-evaluated</w:t>
      </w:r>
      <w:r w:rsidR="00256C97">
        <w:rPr>
          <w:lang w:val="en-US"/>
        </w:rPr>
        <w:t>, potentially causing the Rule Acti</w:t>
      </w:r>
      <w:r w:rsidR="00C35E32">
        <w:rPr>
          <w:lang w:val="en-US"/>
        </w:rPr>
        <w:t>o</w:t>
      </w:r>
      <w:r w:rsidR="00256C97">
        <w:rPr>
          <w:lang w:val="en-US"/>
        </w:rPr>
        <w:t>ns to be processed.</w:t>
      </w:r>
      <w:r w:rsidR="00C35E32">
        <w:rPr>
          <w:lang w:val="en-US"/>
        </w:rPr>
        <w:t xml:space="preserve"> </w:t>
      </w:r>
    </w:p>
    <w:p w14:paraId="37D94348" w14:textId="77777777" w:rsidR="0047108E" w:rsidRDefault="0047108E" w:rsidP="00F6387C">
      <w:pPr>
        <w:outlineLvl w:val="0"/>
        <w:rPr>
          <w:lang w:val="en-US"/>
        </w:rPr>
      </w:pPr>
    </w:p>
    <w:p w14:paraId="2137D650" w14:textId="2C334F5D" w:rsidR="0069197B" w:rsidRDefault="00C35E32" w:rsidP="00F6387C">
      <w:pPr>
        <w:outlineLvl w:val="0"/>
        <w:rPr>
          <w:lang w:val="en-US"/>
        </w:rPr>
      </w:pPr>
      <w:r>
        <w:rPr>
          <w:lang w:val="en-US"/>
        </w:rPr>
        <w:t>Rule Inputs may be updated from external Resources by using Dynamic Links as described in Section 11.9.2.</w:t>
      </w:r>
      <w:r w:rsidR="0052564B">
        <w:rPr>
          <w:lang w:val="en-US"/>
        </w:rPr>
        <w:t>5</w:t>
      </w:r>
      <w:r>
        <w:rPr>
          <w:lang w:val="en-US"/>
        </w:rPr>
        <w:t>.</w:t>
      </w:r>
    </w:p>
    <w:p w14:paraId="0CCC251A" w14:textId="77777777" w:rsidR="0069197B" w:rsidRDefault="0069197B" w:rsidP="00F6387C">
      <w:pPr>
        <w:outlineLvl w:val="0"/>
        <w:rPr>
          <w:lang w:val="en-US"/>
        </w:rPr>
      </w:pPr>
    </w:p>
    <w:p w14:paraId="44F9F910" w14:textId="2ACCAC05" w:rsidR="0069197B" w:rsidRPr="003A64FB" w:rsidRDefault="00A6247D" w:rsidP="00F6387C">
      <w:pPr>
        <w:outlineLvl w:val="0"/>
        <w:rPr>
          <w:b/>
          <w:lang w:val="en-US"/>
        </w:rPr>
      </w:pPr>
      <w:r w:rsidRPr="003A64FB">
        <w:rPr>
          <w:b/>
          <w:lang w:val="en-US"/>
        </w:rPr>
        <w:t>11.9.2.</w:t>
      </w:r>
      <w:r w:rsidR="0052564B" w:rsidRPr="003A64FB">
        <w:rPr>
          <w:b/>
          <w:lang w:val="en-US"/>
        </w:rPr>
        <w:t>3</w:t>
      </w:r>
      <w:r w:rsidR="00665692">
        <w:rPr>
          <w:b/>
          <w:lang w:val="en-US"/>
        </w:rPr>
        <w:tab/>
      </w:r>
      <w:r w:rsidR="007F5FC2" w:rsidRPr="003A64FB">
        <w:rPr>
          <w:b/>
          <w:lang w:val="en-US"/>
        </w:rPr>
        <w:t>Rule E</w:t>
      </w:r>
      <w:r w:rsidR="0069197B" w:rsidRPr="003A64FB">
        <w:rPr>
          <w:b/>
          <w:lang w:val="en-US"/>
        </w:rPr>
        <w:t>xpression</w:t>
      </w:r>
    </w:p>
    <w:p w14:paraId="03A7F2E0" w14:textId="42319B1C" w:rsidR="00C80D97" w:rsidRDefault="0069197B" w:rsidP="00F6387C">
      <w:pPr>
        <w:outlineLvl w:val="0"/>
        <w:rPr>
          <w:ins w:id="20" w:author="Michael Koster" w:date="2018-05-02T14:27:00Z"/>
          <w:lang w:val="en-US"/>
        </w:rPr>
      </w:pPr>
      <w:r>
        <w:rPr>
          <w:lang w:val="en-US"/>
        </w:rPr>
        <w:t xml:space="preserve">The </w:t>
      </w:r>
      <w:r w:rsidR="00BE272E">
        <w:rPr>
          <w:lang w:val="en-US"/>
        </w:rPr>
        <w:t>Rule E</w:t>
      </w:r>
      <w:r>
        <w:rPr>
          <w:lang w:val="en-US"/>
        </w:rPr>
        <w:t>xpres</w:t>
      </w:r>
      <w:r w:rsidR="00F5789B">
        <w:rPr>
          <w:lang w:val="en-US"/>
        </w:rPr>
        <w:t xml:space="preserve">sion is a string </w:t>
      </w:r>
      <w:r w:rsidR="008C788D">
        <w:rPr>
          <w:lang w:val="en-US"/>
        </w:rPr>
        <w:t xml:space="preserve">property of the Rule Resource </w:t>
      </w:r>
      <w:r w:rsidR="00F5789B">
        <w:rPr>
          <w:lang w:val="en-US"/>
        </w:rPr>
        <w:t>that defines a logical expression over the Rule Input</w:t>
      </w:r>
      <w:r w:rsidR="008C788D">
        <w:rPr>
          <w:lang w:val="en-US"/>
        </w:rPr>
        <w:t>s</w:t>
      </w:r>
      <w:r w:rsidR="00DE3288">
        <w:rPr>
          <w:lang w:val="en-US"/>
        </w:rPr>
        <w:t xml:space="preserve">, </w:t>
      </w:r>
      <w:r w:rsidR="00E00687">
        <w:rPr>
          <w:lang w:val="en-US"/>
        </w:rPr>
        <w:t xml:space="preserve">and </w:t>
      </w:r>
      <w:r w:rsidR="00DE3288">
        <w:rPr>
          <w:lang w:val="en-US"/>
        </w:rPr>
        <w:t>w</w:t>
      </w:r>
      <w:r w:rsidR="00F5789B">
        <w:rPr>
          <w:lang w:val="en-US"/>
        </w:rPr>
        <w:t>hich evaluates to a Boolean</w:t>
      </w:r>
      <w:r w:rsidR="00E00687">
        <w:rPr>
          <w:lang w:val="en-US"/>
        </w:rPr>
        <w:t xml:space="preserve"> </w:t>
      </w:r>
      <w:r w:rsidR="00243DEC">
        <w:rPr>
          <w:lang w:val="en-US"/>
        </w:rPr>
        <w:t xml:space="preserve">Rule Result </w:t>
      </w:r>
      <w:r w:rsidR="00E00687">
        <w:rPr>
          <w:lang w:val="en-US"/>
        </w:rPr>
        <w:t>value</w:t>
      </w:r>
      <w:r w:rsidR="00F5789B">
        <w:rPr>
          <w:lang w:val="en-US"/>
        </w:rPr>
        <w:t>. The expression</w:t>
      </w:r>
      <w:r w:rsidR="006C4567">
        <w:rPr>
          <w:lang w:val="en-US"/>
        </w:rPr>
        <w:t xml:space="preserve"> </w:t>
      </w:r>
      <w:r w:rsidR="00494940">
        <w:rPr>
          <w:lang w:val="en-US"/>
        </w:rPr>
        <w:t>shall conform to</w:t>
      </w:r>
      <w:r w:rsidR="006C4567">
        <w:rPr>
          <w:lang w:val="en-US"/>
        </w:rPr>
        <w:t xml:space="preserve"> the syntax defined in S</w:t>
      </w:r>
      <w:r w:rsidR="00F5789B">
        <w:rPr>
          <w:lang w:val="en-US"/>
        </w:rPr>
        <w:t xml:space="preserve">ection </w:t>
      </w:r>
      <w:r w:rsidR="006C4567">
        <w:rPr>
          <w:lang w:val="en-US"/>
        </w:rPr>
        <w:t>11.9.3.</w:t>
      </w:r>
    </w:p>
    <w:p w14:paraId="38F20D16" w14:textId="53366AD3" w:rsidR="0091308F" w:rsidDel="0054503F" w:rsidRDefault="0091308F" w:rsidP="00F6387C">
      <w:pPr>
        <w:outlineLvl w:val="0"/>
        <w:rPr>
          <w:del w:id="21" w:author="Michael Koster" w:date="2018-05-08T13:15:00Z"/>
          <w:lang w:val="en-US"/>
        </w:rPr>
      </w:pPr>
    </w:p>
    <w:p w14:paraId="44F42359" w14:textId="77777777" w:rsidR="00C80D97" w:rsidRDefault="00C80D97" w:rsidP="00F6387C">
      <w:pPr>
        <w:outlineLvl w:val="0"/>
        <w:rPr>
          <w:lang w:val="en-US"/>
        </w:rPr>
      </w:pPr>
    </w:p>
    <w:p w14:paraId="05976554" w14:textId="639537D0" w:rsidR="00365158" w:rsidRDefault="00365158" w:rsidP="00F6387C">
      <w:pPr>
        <w:outlineLvl w:val="0"/>
        <w:rPr>
          <w:lang w:val="en-US"/>
        </w:rPr>
      </w:pPr>
      <w:r>
        <w:rPr>
          <w:lang w:val="en-US"/>
        </w:rPr>
        <w:t xml:space="preserve">Rule Inputs are specified by including the local URI name of the Rule Input </w:t>
      </w:r>
      <w:ins w:id="22" w:author="Michael Koster" w:date="2018-05-08T14:50:00Z">
        <w:r w:rsidR="00ED1961">
          <w:rPr>
            <w:lang w:val="en-US"/>
          </w:rPr>
          <w:t>R</w:t>
        </w:r>
      </w:ins>
      <w:del w:id="23" w:author="Michael Koster" w:date="2018-05-08T14:50:00Z">
        <w:r w:rsidDel="00ED1961">
          <w:rPr>
            <w:lang w:val="en-US"/>
          </w:rPr>
          <w:delText>r</w:delText>
        </w:r>
      </w:del>
      <w:r>
        <w:rPr>
          <w:lang w:val="en-US"/>
        </w:rPr>
        <w:t xml:space="preserve">esource and including the desired </w:t>
      </w:r>
      <w:del w:id="24" w:author="Michael Koster" w:date="2018-05-08T14:50:00Z">
        <w:r w:rsidDel="00ED1961">
          <w:rPr>
            <w:lang w:val="en-US"/>
          </w:rPr>
          <w:delText xml:space="preserve">property </w:delText>
        </w:r>
      </w:del>
      <w:ins w:id="25" w:author="Michael Koster" w:date="2018-05-08T14:50:00Z">
        <w:r w:rsidR="00ED1961">
          <w:rPr>
            <w:lang w:val="en-US"/>
          </w:rPr>
          <w:t xml:space="preserve">Property </w:t>
        </w:r>
      </w:ins>
      <w:r>
        <w:rPr>
          <w:lang w:val="en-US"/>
        </w:rPr>
        <w:t xml:space="preserve">name using </w:t>
      </w:r>
      <w:r w:rsidR="003224E4">
        <w:rPr>
          <w:lang w:val="en-US"/>
        </w:rPr>
        <w:t xml:space="preserve">the colon-delimited syntax described in Section 11.9.3. For example, for a Rule Input </w:t>
      </w:r>
      <w:ins w:id="26" w:author="Michael Koster" w:date="2018-05-08T14:49:00Z">
        <w:r w:rsidR="00BA4379">
          <w:rPr>
            <w:lang w:val="en-US"/>
          </w:rPr>
          <w:t xml:space="preserve">Resource </w:t>
        </w:r>
      </w:ins>
      <w:r w:rsidR="003224E4">
        <w:rPr>
          <w:lang w:val="en-US"/>
        </w:rPr>
        <w:t>named "</w:t>
      </w:r>
      <w:proofErr w:type="spellStart"/>
      <w:r w:rsidR="003224E4">
        <w:rPr>
          <w:lang w:val="en-US"/>
        </w:rPr>
        <w:t>setpoint</w:t>
      </w:r>
      <w:proofErr w:type="spellEnd"/>
      <w:r w:rsidR="003224E4">
        <w:rPr>
          <w:lang w:val="en-US"/>
        </w:rPr>
        <w:t xml:space="preserve">" and a </w:t>
      </w:r>
      <w:ins w:id="27" w:author="Michael Koster" w:date="2018-05-08T14:50:00Z">
        <w:r w:rsidR="00ED1961">
          <w:rPr>
            <w:lang w:val="en-US"/>
          </w:rPr>
          <w:t>P</w:t>
        </w:r>
      </w:ins>
      <w:del w:id="28" w:author="Michael Koster" w:date="2018-05-08T14:50:00Z">
        <w:r w:rsidR="003224E4" w:rsidDel="00ED1961">
          <w:rPr>
            <w:lang w:val="en-US"/>
          </w:rPr>
          <w:delText>p</w:delText>
        </w:r>
      </w:del>
      <w:r w:rsidR="003224E4">
        <w:rPr>
          <w:lang w:val="en-US"/>
        </w:rPr>
        <w:t>roperty name "temperature", the name "</w:t>
      </w:r>
      <w:proofErr w:type="spellStart"/>
      <w:proofErr w:type="gramStart"/>
      <w:r w:rsidR="003224E4">
        <w:rPr>
          <w:lang w:val="en-US"/>
        </w:rPr>
        <w:t>setpoint:temperature</w:t>
      </w:r>
      <w:proofErr w:type="spellEnd"/>
      <w:proofErr w:type="gramEnd"/>
      <w:r w:rsidR="003224E4">
        <w:rPr>
          <w:lang w:val="en-US"/>
        </w:rPr>
        <w:t>" would be used in the Rule Expression to refer to this Rule Input.</w:t>
      </w:r>
    </w:p>
    <w:p w14:paraId="4EA761BF" w14:textId="77777777" w:rsidR="005E330A" w:rsidRDefault="005E330A" w:rsidP="00F6387C">
      <w:pPr>
        <w:outlineLvl w:val="0"/>
        <w:rPr>
          <w:lang w:val="en-US"/>
        </w:rPr>
      </w:pPr>
    </w:p>
    <w:p w14:paraId="1209DB33" w14:textId="597FE265" w:rsidR="00B202F6" w:rsidRDefault="00B202F6" w:rsidP="00B202F6">
      <w:pPr>
        <w:jc w:val="center"/>
        <w:outlineLvl w:val="0"/>
        <w:rPr>
          <w:b/>
          <w:lang w:val="en-US"/>
        </w:rPr>
      </w:pPr>
      <w:r w:rsidRPr="00171CFC">
        <w:rPr>
          <w:b/>
          <w:lang w:val="en-US"/>
        </w:rPr>
        <w:t xml:space="preserve">Figure </w:t>
      </w:r>
      <w:r w:rsidR="00697AFC">
        <w:rPr>
          <w:b/>
          <w:lang w:val="en-US"/>
        </w:rPr>
        <w:t>29</w:t>
      </w:r>
      <w:r w:rsidRPr="00171CFC">
        <w:rPr>
          <w:b/>
          <w:lang w:val="en-US"/>
        </w:rPr>
        <w:t xml:space="preserve">. Example </w:t>
      </w:r>
      <w:r>
        <w:rPr>
          <w:b/>
          <w:lang w:val="en-US"/>
        </w:rPr>
        <w:t>Rule Expression</w:t>
      </w:r>
    </w:p>
    <w:p w14:paraId="1F2AF923" w14:textId="77777777" w:rsidR="00B202F6" w:rsidRPr="00171CFC" w:rsidRDefault="00B202F6" w:rsidP="00B202F6">
      <w:pPr>
        <w:jc w:val="center"/>
        <w:outlineLvl w:val="0"/>
        <w:rPr>
          <w:b/>
          <w:lang w:val="en-US"/>
        </w:rPr>
      </w:pPr>
    </w:p>
    <w:tbl>
      <w:tblPr>
        <w:tblStyle w:val="TableGrid"/>
        <w:tblW w:w="0" w:type="auto"/>
        <w:tblInd w:w="1570" w:type="dxa"/>
        <w:shd w:val="clear" w:color="auto" w:fill="F2F2F2" w:themeFill="background1" w:themeFillShade="F2"/>
        <w:tblLook w:val="04A0" w:firstRow="1" w:lastRow="0" w:firstColumn="1" w:lastColumn="0" w:noHBand="0" w:noVBand="1"/>
      </w:tblPr>
      <w:tblGrid>
        <w:gridCol w:w="6915"/>
      </w:tblGrid>
      <w:tr w:rsidR="00B202F6" w14:paraId="440FE6F4" w14:textId="77777777" w:rsidTr="00B202F6">
        <w:trPr>
          <w:cantSplit/>
          <w:trHeight w:val="268"/>
        </w:trPr>
        <w:tc>
          <w:tcPr>
            <w:tcW w:w="6915" w:type="dxa"/>
            <w:shd w:val="clear" w:color="auto" w:fill="F2F2F2" w:themeFill="background1" w:themeFillShade="F2"/>
          </w:tcPr>
          <w:p w14:paraId="3BD70CB9" w14:textId="5A60D905" w:rsidR="00B202F6" w:rsidRPr="00346B20" w:rsidRDefault="00B202F6" w:rsidP="00F11F16">
            <w:pPr>
              <w:jc w:val="left"/>
              <w:rPr>
                <w:i/>
              </w:rPr>
            </w:pPr>
            <w:r w:rsidRPr="00D66A92">
              <w:rPr>
                <w:rFonts w:ascii="Courier New" w:hAnsi="Courier New" w:cs="Courier New"/>
                <w:sz w:val="20"/>
                <w:szCs w:val="20"/>
              </w:rPr>
              <w:t>"</w:t>
            </w:r>
            <w:proofErr w:type="spellStart"/>
            <w:proofErr w:type="gramStart"/>
            <w:r w:rsidRPr="00D66A92">
              <w:rPr>
                <w:rFonts w:ascii="Courier New" w:hAnsi="Courier New" w:cs="Courier New"/>
                <w:sz w:val="20"/>
                <w:szCs w:val="20"/>
              </w:rPr>
              <w:t>tempinput:temperature</w:t>
            </w:r>
            <w:proofErr w:type="spellEnd"/>
            <w:proofErr w:type="gramEnd"/>
            <w:r w:rsidRPr="00D66A92">
              <w:rPr>
                <w:rFonts w:ascii="Courier New" w:hAnsi="Courier New" w:cs="Courier New"/>
                <w:sz w:val="20"/>
                <w:szCs w:val="20"/>
              </w:rPr>
              <w:t xml:space="preserve"> &gt;= </w:t>
            </w:r>
            <w:proofErr w:type="spellStart"/>
            <w:r w:rsidRPr="00D66A92">
              <w:rPr>
                <w:rFonts w:ascii="Courier New" w:hAnsi="Courier New" w:cs="Courier New"/>
                <w:sz w:val="20"/>
                <w:szCs w:val="20"/>
              </w:rPr>
              <w:t>setpoint:temperature</w:t>
            </w:r>
            <w:proofErr w:type="spellEnd"/>
            <w:r w:rsidRPr="00D66A92">
              <w:rPr>
                <w:rFonts w:ascii="Courier New" w:hAnsi="Courier New" w:cs="Courier New"/>
                <w:sz w:val="20"/>
                <w:szCs w:val="20"/>
              </w:rPr>
              <w:t>"</w:t>
            </w:r>
          </w:p>
        </w:tc>
      </w:tr>
    </w:tbl>
    <w:p w14:paraId="32CA32C1" w14:textId="77777777" w:rsidR="00B202F6" w:rsidRDefault="00B202F6" w:rsidP="00F6387C">
      <w:pPr>
        <w:outlineLvl w:val="0"/>
        <w:rPr>
          <w:lang w:val="en-US"/>
        </w:rPr>
      </w:pPr>
    </w:p>
    <w:p w14:paraId="34686BB4" w14:textId="77777777" w:rsidR="003224E4" w:rsidRDefault="003224E4" w:rsidP="00F6387C">
      <w:pPr>
        <w:outlineLvl w:val="0"/>
        <w:rPr>
          <w:lang w:val="en-US"/>
        </w:rPr>
      </w:pPr>
    </w:p>
    <w:p w14:paraId="44D4AF1B" w14:textId="3E6203AE" w:rsidR="0069197B" w:rsidRDefault="00350AA4" w:rsidP="00F6387C">
      <w:pPr>
        <w:outlineLvl w:val="0"/>
        <w:rPr>
          <w:lang w:val="en-US"/>
        </w:rPr>
      </w:pPr>
      <w:r>
        <w:rPr>
          <w:lang w:val="en-US"/>
        </w:rPr>
        <w:t xml:space="preserve">The Rule Expression </w:t>
      </w:r>
      <w:r w:rsidR="00303039">
        <w:rPr>
          <w:lang w:val="en-US"/>
        </w:rPr>
        <w:t>shall</w:t>
      </w:r>
      <w:r>
        <w:rPr>
          <w:lang w:val="en-US"/>
        </w:rPr>
        <w:t xml:space="preserve"> </w:t>
      </w:r>
      <w:r w:rsidR="00303039">
        <w:rPr>
          <w:lang w:val="en-US"/>
        </w:rPr>
        <w:t xml:space="preserve">be </w:t>
      </w:r>
      <w:r>
        <w:rPr>
          <w:lang w:val="en-US"/>
        </w:rPr>
        <w:t xml:space="preserve">evaluated </w:t>
      </w:r>
      <w:r w:rsidR="00243DEC">
        <w:rPr>
          <w:lang w:val="en-US"/>
        </w:rPr>
        <w:t>and the</w:t>
      </w:r>
      <w:r w:rsidR="00303039">
        <w:rPr>
          <w:lang w:val="en-US"/>
        </w:rPr>
        <w:t xml:space="preserve"> Rule Result shall be</w:t>
      </w:r>
      <w:r w:rsidR="00243DEC">
        <w:rPr>
          <w:lang w:val="en-US"/>
        </w:rPr>
        <w:t xml:space="preserve"> updated </w:t>
      </w:r>
      <w:r>
        <w:rPr>
          <w:lang w:val="en-US"/>
        </w:rPr>
        <w:t>each time any Rule Input is updated</w:t>
      </w:r>
      <w:ins w:id="29" w:author="Michael Koster" w:date="2018-05-02T14:16:00Z">
        <w:r w:rsidR="00853C75">
          <w:rPr>
            <w:lang w:val="en-US"/>
          </w:rPr>
          <w:t xml:space="preserve">, if </w:t>
        </w:r>
      </w:ins>
      <w:ins w:id="30" w:author="Michael Koster" w:date="2018-05-08T13:15:00Z">
        <w:r w:rsidR="0054503F">
          <w:rPr>
            <w:lang w:val="en-US"/>
          </w:rPr>
          <w:t xml:space="preserve">the </w:t>
        </w:r>
      </w:ins>
      <w:ins w:id="31" w:author="Michael Koster" w:date="2018-05-02T14:16:00Z">
        <w:r w:rsidR="00853C75">
          <w:rPr>
            <w:lang w:val="en-US"/>
          </w:rPr>
          <w:t xml:space="preserve">Rule Enable </w:t>
        </w:r>
      </w:ins>
      <w:ins w:id="32" w:author="Michael Koster" w:date="2018-05-08T13:15:00Z">
        <w:r w:rsidR="0054503F">
          <w:rPr>
            <w:lang w:val="en-US"/>
          </w:rPr>
          <w:t xml:space="preserve">Property </w:t>
        </w:r>
      </w:ins>
      <w:ins w:id="33" w:author="Michael Koster" w:date="2018-05-02T14:16:00Z">
        <w:r w:rsidR="00853C75">
          <w:rPr>
            <w:lang w:val="en-US"/>
          </w:rPr>
          <w:t xml:space="preserve">is </w:t>
        </w:r>
        <w:r w:rsidR="00406A39">
          <w:rPr>
            <w:lang w:val="en-US"/>
          </w:rPr>
          <w:t>set to TRUE</w:t>
        </w:r>
      </w:ins>
      <w:r w:rsidR="000103E1">
        <w:rPr>
          <w:lang w:val="en-US"/>
        </w:rPr>
        <w:t xml:space="preserve">. When the </w:t>
      </w:r>
      <w:r w:rsidR="00243DEC">
        <w:rPr>
          <w:lang w:val="en-US"/>
        </w:rPr>
        <w:t>Rule R</w:t>
      </w:r>
      <w:r w:rsidR="000103E1">
        <w:rPr>
          <w:lang w:val="en-US"/>
        </w:rPr>
        <w:t>esult changes from FALSE to TRUE</w:t>
      </w:r>
      <w:r w:rsidR="00243DEC">
        <w:rPr>
          <w:lang w:val="en-US"/>
        </w:rPr>
        <w:t>,</w:t>
      </w:r>
      <w:r w:rsidR="0066055E">
        <w:rPr>
          <w:lang w:val="en-US"/>
        </w:rPr>
        <w:t xml:space="preserve"> as the result of a Rule Input update</w:t>
      </w:r>
      <w:r w:rsidR="00243DEC">
        <w:rPr>
          <w:lang w:val="en-US"/>
        </w:rPr>
        <w:t xml:space="preserve"> and Rule Expression evaluation</w:t>
      </w:r>
      <w:r w:rsidR="000103E1">
        <w:rPr>
          <w:lang w:val="en-US"/>
        </w:rPr>
        <w:t xml:space="preserve">, </w:t>
      </w:r>
      <w:r w:rsidR="00303039">
        <w:rPr>
          <w:lang w:val="en-US"/>
        </w:rPr>
        <w:t>all present</w:t>
      </w:r>
      <w:r w:rsidR="000103E1">
        <w:rPr>
          <w:lang w:val="en-US"/>
        </w:rPr>
        <w:t xml:space="preserve"> Rule Actions </w:t>
      </w:r>
      <w:r w:rsidR="00303039">
        <w:rPr>
          <w:lang w:val="en-US"/>
        </w:rPr>
        <w:t>shall</w:t>
      </w:r>
      <w:r w:rsidR="0066055E">
        <w:rPr>
          <w:lang w:val="en-US"/>
        </w:rPr>
        <w:t xml:space="preserve"> be</w:t>
      </w:r>
      <w:r w:rsidR="000103E1">
        <w:rPr>
          <w:lang w:val="en-US"/>
        </w:rPr>
        <w:t xml:space="preserve"> processed</w:t>
      </w:r>
      <w:ins w:id="34" w:author="Michael Koster" w:date="2018-05-08T13:15:00Z">
        <w:r w:rsidR="00431349">
          <w:rPr>
            <w:lang w:val="en-US"/>
          </w:rPr>
          <w:t xml:space="preserve">, if </w:t>
        </w:r>
        <w:r w:rsidR="0054503F">
          <w:rPr>
            <w:lang w:val="en-US"/>
          </w:rPr>
          <w:t xml:space="preserve">the </w:t>
        </w:r>
        <w:r w:rsidR="00431349">
          <w:rPr>
            <w:lang w:val="en-US"/>
          </w:rPr>
          <w:t>Action Enable Property is set to TRUE</w:t>
        </w:r>
      </w:ins>
      <w:r w:rsidR="000103E1">
        <w:rPr>
          <w:lang w:val="en-US"/>
        </w:rPr>
        <w:t>.</w:t>
      </w:r>
    </w:p>
    <w:p w14:paraId="61A1664F" w14:textId="77777777" w:rsidR="0066055E" w:rsidRDefault="0066055E" w:rsidP="00F6387C">
      <w:pPr>
        <w:outlineLvl w:val="0"/>
        <w:rPr>
          <w:lang w:val="en-US"/>
        </w:rPr>
      </w:pPr>
    </w:p>
    <w:p w14:paraId="07DED878" w14:textId="58FFD38D" w:rsidR="0066055E" w:rsidRDefault="0066055E" w:rsidP="00F6387C">
      <w:pPr>
        <w:outlineLvl w:val="0"/>
        <w:rPr>
          <w:lang w:val="en-US"/>
        </w:rPr>
      </w:pPr>
      <w:r>
        <w:rPr>
          <w:lang w:val="en-US"/>
        </w:rPr>
        <w:t xml:space="preserve">All Rule Actions resulting from a rule evaluation </w:t>
      </w:r>
      <w:r w:rsidR="00303039">
        <w:rPr>
          <w:lang w:val="en-US"/>
        </w:rPr>
        <w:t>shall</w:t>
      </w:r>
      <w:r>
        <w:rPr>
          <w:lang w:val="en-US"/>
        </w:rPr>
        <w:t xml:space="preserve"> be processed before any subsequent Rule Input updates are processed.</w:t>
      </w:r>
      <w:r w:rsidR="00303039">
        <w:rPr>
          <w:lang w:val="en-US"/>
        </w:rPr>
        <w:t xml:space="preserve"> </w:t>
      </w:r>
    </w:p>
    <w:p w14:paraId="3785DD26" w14:textId="77777777" w:rsidR="00620ED6" w:rsidRDefault="00620ED6" w:rsidP="00F6387C">
      <w:pPr>
        <w:outlineLvl w:val="0"/>
        <w:rPr>
          <w:lang w:val="en-US"/>
        </w:rPr>
      </w:pPr>
    </w:p>
    <w:p w14:paraId="2581D731" w14:textId="01294B38" w:rsidR="00620ED6" w:rsidRDefault="00620ED6" w:rsidP="00F6387C">
      <w:pPr>
        <w:outlineLvl w:val="0"/>
        <w:rPr>
          <w:lang w:val="en-US"/>
        </w:rPr>
      </w:pPr>
      <w:r>
        <w:rPr>
          <w:lang w:val="en-US"/>
        </w:rPr>
        <w:t>Rule Inputs may be obtained from external Resources by using Dynamic Links as described in Section 11.9.2.5.</w:t>
      </w:r>
    </w:p>
    <w:p w14:paraId="043CEAC5" w14:textId="77777777" w:rsidR="00F5789B" w:rsidRDefault="00F5789B" w:rsidP="00F6387C">
      <w:pPr>
        <w:outlineLvl w:val="0"/>
        <w:rPr>
          <w:lang w:val="en-US"/>
        </w:rPr>
      </w:pPr>
    </w:p>
    <w:p w14:paraId="1F2C1549" w14:textId="13DBFFCC" w:rsidR="00F5789B" w:rsidRPr="003A64FB" w:rsidRDefault="00A6247D" w:rsidP="00F6387C">
      <w:pPr>
        <w:outlineLvl w:val="0"/>
        <w:rPr>
          <w:b/>
          <w:lang w:val="en-US"/>
        </w:rPr>
      </w:pPr>
      <w:r w:rsidRPr="003A64FB">
        <w:rPr>
          <w:b/>
          <w:lang w:val="en-US"/>
        </w:rPr>
        <w:t>11.9.2.</w:t>
      </w:r>
      <w:r w:rsidR="0052564B" w:rsidRPr="003A64FB">
        <w:rPr>
          <w:b/>
          <w:lang w:val="en-US"/>
        </w:rPr>
        <w:t>4</w:t>
      </w:r>
      <w:r w:rsidR="00665692">
        <w:rPr>
          <w:b/>
          <w:lang w:val="en-US"/>
        </w:rPr>
        <w:tab/>
      </w:r>
      <w:r w:rsidR="00F5789B" w:rsidRPr="003A64FB">
        <w:rPr>
          <w:b/>
          <w:lang w:val="en-US"/>
        </w:rPr>
        <w:t>Rule Actions</w:t>
      </w:r>
    </w:p>
    <w:p w14:paraId="5DDA968E" w14:textId="4D34D7B2" w:rsidR="00F5789B" w:rsidRDefault="00F5789B" w:rsidP="00F6387C">
      <w:pPr>
        <w:outlineLvl w:val="0"/>
        <w:rPr>
          <w:lang w:val="en-US"/>
        </w:rPr>
      </w:pPr>
      <w:r>
        <w:rPr>
          <w:lang w:val="en-US"/>
        </w:rPr>
        <w:t xml:space="preserve">Each Rule Action is a Resource Instance within the Rule collection that has a resource type defined by the Rule. </w:t>
      </w:r>
      <w:r w:rsidR="00901027">
        <w:rPr>
          <w:lang w:val="en-US"/>
        </w:rPr>
        <w:t>For example, a Rule meant to trigger a Scene would have a Rule Action Resource T</w:t>
      </w:r>
      <w:r w:rsidR="00F91A5E">
        <w:rPr>
          <w:lang w:val="en-US"/>
        </w:rPr>
        <w:t xml:space="preserve">ype of </w:t>
      </w:r>
      <w:proofErr w:type="spellStart"/>
      <w:r w:rsidR="00F91A5E">
        <w:rPr>
          <w:lang w:val="en-US"/>
        </w:rPr>
        <w:t>oic.</w:t>
      </w:r>
      <w:proofErr w:type="gramStart"/>
      <w:r w:rsidR="00F91A5E">
        <w:rPr>
          <w:lang w:val="en-US"/>
        </w:rPr>
        <w:t>wk</w:t>
      </w:r>
      <w:r w:rsidR="00901027">
        <w:rPr>
          <w:lang w:val="en-US"/>
        </w:rPr>
        <w:t>.sceneco</w:t>
      </w:r>
      <w:r w:rsidR="00015269">
        <w:rPr>
          <w:lang w:val="en-US"/>
        </w:rPr>
        <w:t>ntrol</w:t>
      </w:r>
      <w:proofErr w:type="spellEnd"/>
      <w:proofErr w:type="gramEnd"/>
      <w:r w:rsidR="00901027">
        <w:rPr>
          <w:lang w:val="en-US"/>
        </w:rPr>
        <w:t xml:space="preserve"> with a </w:t>
      </w:r>
      <w:proofErr w:type="spellStart"/>
      <w:r w:rsidR="00901027">
        <w:rPr>
          <w:lang w:val="en-US"/>
        </w:rPr>
        <w:t>lastScene</w:t>
      </w:r>
      <w:proofErr w:type="spellEnd"/>
      <w:r w:rsidR="00901027">
        <w:rPr>
          <w:lang w:val="en-US"/>
        </w:rPr>
        <w:t xml:space="preserve"> property.</w:t>
      </w:r>
      <w:r w:rsidR="00FE0E37">
        <w:rPr>
          <w:lang w:val="en-US"/>
        </w:rPr>
        <w:t xml:space="preserve"> Resource Types of Rue Actions should be compatible with, or identical to, any external resources they are expected to be linked to.</w:t>
      </w:r>
    </w:p>
    <w:p w14:paraId="508B9F64" w14:textId="77777777" w:rsidR="007F5FC2" w:rsidRDefault="007F5FC2" w:rsidP="00F6387C">
      <w:pPr>
        <w:outlineLvl w:val="0"/>
        <w:rPr>
          <w:lang w:val="en-US"/>
        </w:rPr>
      </w:pPr>
    </w:p>
    <w:p w14:paraId="176EA7DB" w14:textId="689A4935" w:rsidR="007F5FC2" w:rsidRDefault="007F5FC2" w:rsidP="00F6387C">
      <w:pPr>
        <w:outlineLvl w:val="0"/>
        <w:rPr>
          <w:lang w:val="en-US"/>
        </w:rPr>
      </w:pPr>
      <w:r>
        <w:rPr>
          <w:lang w:val="en-US"/>
        </w:rPr>
        <w:t>Rule Actions are indicated by the relation type "</w:t>
      </w:r>
      <w:proofErr w:type="spellStart"/>
      <w:r>
        <w:rPr>
          <w:lang w:val="en-US"/>
        </w:rPr>
        <w:t>ruleaction</w:t>
      </w:r>
      <w:proofErr w:type="spellEnd"/>
      <w:r>
        <w:rPr>
          <w:lang w:val="en-US"/>
        </w:rPr>
        <w:t>" in the link pointing to the resource instance.</w:t>
      </w:r>
      <w:r w:rsidR="00C35E32">
        <w:rPr>
          <w:lang w:val="en-US"/>
        </w:rPr>
        <w:t xml:space="preserve"> </w:t>
      </w:r>
    </w:p>
    <w:p w14:paraId="07B774EB" w14:textId="77777777" w:rsidR="00BA7E03" w:rsidRDefault="00BA7E03" w:rsidP="00F6387C">
      <w:pPr>
        <w:outlineLvl w:val="0"/>
        <w:rPr>
          <w:lang w:val="en-US"/>
        </w:rPr>
      </w:pPr>
    </w:p>
    <w:p w14:paraId="386A5ED5" w14:textId="6B351736" w:rsidR="001C5902" w:rsidRDefault="001C5902" w:rsidP="001C5902">
      <w:pPr>
        <w:jc w:val="center"/>
        <w:outlineLvl w:val="0"/>
        <w:rPr>
          <w:b/>
          <w:lang w:val="en-US"/>
        </w:rPr>
      </w:pPr>
      <w:r w:rsidRPr="00171CFC">
        <w:rPr>
          <w:b/>
          <w:lang w:val="en-US"/>
        </w:rPr>
        <w:lastRenderedPageBreak/>
        <w:t xml:space="preserve">Figure </w:t>
      </w:r>
      <w:r w:rsidR="00697AFC">
        <w:rPr>
          <w:b/>
          <w:lang w:val="en-US"/>
        </w:rPr>
        <w:t>30</w:t>
      </w:r>
      <w:r w:rsidRPr="00171CFC">
        <w:rPr>
          <w:b/>
          <w:lang w:val="en-US"/>
        </w:rPr>
        <w:t xml:space="preserve">. Example link to Rule </w:t>
      </w:r>
      <w:r>
        <w:rPr>
          <w:b/>
          <w:lang w:val="en-US"/>
        </w:rPr>
        <w:t>Action</w:t>
      </w:r>
      <w:r w:rsidRPr="00171CFC">
        <w:rPr>
          <w:b/>
          <w:lang w:val="en-US"/>
        </w:rPr>
        <w:t xml:space="preserve"> Resource</w:t>
      </w:r>
    </w:p>
    <w:p w14:paraId="16D5159E" w14:textId="77777777" w:rsidR="00193DAA" w:rsidRPr="00171CFC" w:rsidRDefault="00193DAA" w:rsidP="001C5902">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72"/>
      </w:tblGrid>
      <w:tr w:rsidR="001C5902" w14:paraId="478AF057" w14:textId="77777777" w:rsidTr="00015269">
        <w:trPr>
          <w:cantSplit/>
          <w:trHeight w:val="1366"/>
        </w:trPr>
        <w:tc>
          <w:tcPr>
            <w:tcW w:w="5672" w:type="dxa"/>
            <w:shd w:val="clear" w:color="auto" w:fill="F2F2F2" w:themeFill="background1" w:themeFillShade="F2"/>
          </w:tcPr>
          <w:p w14:paraId="63C4F2DC" w14:textId="77777777"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w:t>
            </w:r>
          </w:p>
          <w:p w14:paraId="15A5C7D4" w14:textId="383E8970"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href</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scenecontrol</w:t>
            </w:r>
            <w:proofErr w:type="spellEnd"/>
            <w:r w:rsidRPr="00D66A92">
              <w:rPr>
                <w:rFonts w:ascii="Courier New" w:hAnsi="Courier New" w:cs="Courier New"/>
                <w:sz w:val="20"/>
                <w:szCs w:val="20"/>
              </w:rPr>
              <w:t>",</w:t>
            </w:r>
          </w:p>
          <w:p w14:paraId="13EFC4B1" w14:textId="72C432E6"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rel</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ruleaction</w:t>
            </w:r>
            <w:proofErr w:type="spellEnd"/>
            <w:r w:rsidRPr="00D66A92">
              <w:rPr>
                <w:rFonts w:ascii="Courier New" w:hAnsi="Courier New" w:cs="Courier New"/>
                <w:sz w:val="20"/>
                <w:szCs w:val="20"/>
              </w:rPr>
              <w:t>"</w:t>
            </w:r>
            <w:ins w:id="35" w:author="Michael Koster" w:date="2018-05-02T13:44:00Z">
              <w:r w:rsidR="00426FAA">
                <w:rPr>
                  <w:rFonts w:ascii="Courier New" w:hAnsi="Courier New" w:cs="Courier New"/>
                  <w:sz w:val="20"/>
                  <w:szCs w:val="20"/>
                </w:rPr>
                <w:t>, "item"</w:t>
              </w:r>
            </w:ins>
            <w:r w:rsidRPr="00D66A92">
              <w:rPr>
                <w:rFonts w:ascii="Courier New" w:hAnsi="Courier New" w:cs="Courier New"/>
                <w:sz w:val="20"/>
                <w:szCs w:val="20"/>
              </w:rPr>
              <w:t>],</w:t>
            </w:r>
          </w:p>
          <w:p w14:paraId="70598860" w14:textId="3F2F06F4"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oic.r.</w:t>
            </w:r>
            <w:del w:id="36" w:author="Michael Koster" w:date="2018-05-08T14:36:00Z">
              <w:r w:rsidRPr="00D66A92" w:rsidDel="00651BEA">
                <w:rPr>
                  <w:rFonts w:ascii="Courier New" w:hAnsi="Courier New" w:cs="Courier New"/>
                  <w:sz w:val="20"/>
                  <w:szCs w:val="20"/>
                </w:rPr>
                <w:delText>sceneco</w:delText>
              </w:r>
              <w:r w:rsidR="000C191A" w:rsidDel="00651BEA">
                <w:rPr>
                  <w:rFonts w:ascii="Courier New" w:hAnsi="Courier New" w:cs="Courier New"/>
                  <w:sz w:val="20"/>
                  <w:szCs w:val="20"/>
                </w:rPr>
                <w:delText>ntrol</w:delText>
              </w:r>
            </w:del>
            <w:ins w:id="37" w:author="Michael Koster" w:date="2018-05-08T14:36:00Z">
              <w:r w:rsidR="00651BEA" w:rsidRPr="00D66A92">
                <w:rPr>
                  <w:rFonts w:ascii="Courier New" w:hAnsi="Courier New" w:cs="Courier New"/>
                  <w:sz w:val="20"/>
                  <w:szCs w:val="20"/>
                </w:rPr>
                <w:t>sceneco</w:t>
              </w:r>
              <w:r w:rsidR="00651BEA">
                <w:rPr>
                  <w:rFonts w:ascii="Courier New" w:hAnsi="Courier New" w:cs="Courier New"/>
                  <w:sz w:val="20"/>
                  <w:szCs w:val="20"/>
                </w:rPr>
                <w:t>llection</w:t>
              </w:r>
            </w:ins>
            <w:proofErr w:type="spellEnd"/>
            <w:r w:rsidRPr="00D66A92">
              <w:rPr>
                <w:rFonts w:ascii="Courier New" w:hAnsi="Courier New" w:cs="Courier New"/>
                <w:sz w:val="20"/>
                <w:szCs w:val="20"/>
              </w:rPr>
              <w:t>"],</w:t>
            </w:r>
          </w:p>
          <w:p w14:paraId="35D1AF0E" w14:textId="08505A67" w:rsidR="001C5902" w:rsidRPr="00D66A92" w:rsidRDefault="001C5902" w:rsidP="006F1D39">
            <w:pPr>
              <w:jc w:val="left"/>
              <w:rPr>
                <w:rFonts w:ascii="Courier New" w:hAnsi="Courier New" w:cs="Courier New"/>
                <w:sz w:val="20"/>
                <w:szCs w:val="20"/>
              </w:rPr>
            </w:pPr>
            <w:r w:rsidRPr="00D66A92">
              <w:rPr>
                <w:rFonts w:ascii="Courier New" w:hAnsi="Courier New" w:cs="Courier New"/>
                <w:sz w:val="20"/>
                <w:szCs w:val="20"/>
              </w:rPr>
              <w:t xml:space="preserve"> "if": ["oic.if.</w:t>
            </w:r>
            <w:proofErr w:type="spellStart"/>
            <w:r w:rsidRPr="00D66A92">
              <w:rPr>
                <w:rFonts w:ascii="Courier New" w:hAnsi="Courier New" w:cs="Courier New"/>
                <w:sz w:val="20"/>
                <w:szCs w:val="20"/>
              </w:rPr>
              <w:t>rw</w:t>
            </w:r>
            <w:proofErr w:type="spellEnd"/>
            <w:r w:rsidRPr="00D66A92">
              <w:rPr>
                <w:rFonts w:ascii="Courier New" w:hAnsi="Courier New" w:cs="Courier New"/>
                <w:sz w:val="20"/>
                <w:szCs w:val="20"/>
              </w:rPr>
              <w:t>","</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if.baseline</w:t>
            </w:r>
            <w:proofErr w:type="spellEnd"/>
            <w:proofErr w:type="gramEnd"/>
            <w:r w:rsidRPr="00D66A92">
              <w:rPr>
                <w:rFonts w:ascii="Courier New" w:hAnsi="Courier New" w:cs="Courier New"/>
                <w:sz w:val="20"/>
                <w:szCs w:val="20"/>
              </w:rPr>
              <w:t>"]</w:t>
            </w:r>
          </w:p>
          <w:p w14:paraId="48358061" w14:textId="77777777" w:rsidR="001C5902" w:rsidRPr="00346B20" w:rsidRDefault="001C5902" w:rsidP="006F1D39">
            <w:pPr>
              <w:jc w:val="left"/>
              <w:rPr>
                <w:i/>
              </w:rPr>
            </w:pPr>
            <w:r w:rsidRPr="00D66A92">
              <w:rPr>
                <w:rFonts w:ascii="Courier New" w:hAnsi="Courier New" w:cs="Courier New"/>
                <w:sz w:val="20"/>
                <w:szCs w:val="20"/>
              </w:rPr>
              <w:t>}</w:t>
            </w:r>
          </w:p>
        </w:tc>
      </w:tr>
    </w:tbl>
    <w:p w14:paraId="3833110C" w14:textId="77777777" w:rsidR="001C5902" w:rsidRDefault="001C5902" w:rsidP="001C5902">
      <w:pPr>
        <w:outlineLvl w:val="0"/>
        <w:rPr>
          <w:lang w:val="en-US"/>
        </w:rPr>
      </w:pPr>
    </w:p>
    <w:p w14:paraId="6BF5311F" w14:textId="77777777" w:rsidR="001C5902" w:rsidRDefault="001C5902" w:rsidP="00F6387C">
      <w:pPr>
        <w:outlineLvl w:val="0"/>
        <w:rPr>
          <w:lang w:val="en-US"/>
        </w:rPr>
      </w:pPr>
    </w:p>
    <w:p w14:paraId="51C3DF42" w14:textId="77777777" w:rsidR="00071D8C" w:rsidRDefault="00071D8C" w:rsidP="00F6387C">
      <w:pPr>
        <w:outlineLvl w:val="0"/>
        <w:rPr>
          <w:lang w:val="en-US"/>
        </w:rPr>
      </w:pPr>
    </w:p>
    <w:p w14:paraId="58B51170" w14:textId="69AD147D" w:rsidR="00620ED6" w:rsidRDefault="00971148" w:rsidP="00BA7E03">
      <w:pPr>
        <w:outlineLvl w:val="0"/>
        <w:rPr>
          <w:lang w:val="en-US"/>
        </w:rPr>
      </w:pPr>
      <w:r>
        <w:rPr>
          <w:lang w:val="en-US"/>
        </w:rPr>
        <w:t>Rule Actions shall be processed</w:t>
      </w:r>
      <w:r w:rsidR="00BA7E03">
        <w:rPr>
          <w:lang w:val="en-US"/>
        </w:rPr>
        <w:t xml:space="preserve"> when the </w:t>
      </w:r>
      <w:r w:rsidR="00FC0CD8">
        <w:rPr>
          <w:lang w:val="en-US"/>
        </w:rPr>
        <w:t>result of evaluating the Rule Expression changes from FALSE to TRUE</w:t>
      </w:r>
      <w:ins w:id="38" w:author="Michael Koster" w:date="2018-05-08T13:17:00Z">
        <w:r w:rsidR="0054503F">
          <w:rPr>
            <w:lang w:val="en-US"/>
          </w:rPr>
          <w:t>, if the Action Enable Property is set to TRUE</w:t>
        </w:r>
      </w:ins>
      <w:r w:rsidR="00BA7E03">
        <w:rPr>
          <w:lang w:val="en-US"/>
        </w:rPr>
        <w:t xml:space="preserve">. </w:t>
      </w:r>
    </w:p>
    <w:p w14:paraId="6C883D64" w14:textId="77777777" w:rsidR="00707350" w:rsidRDefault="00707350" w:rsidP="00BA7E03">
      <w:pPr>
        <w:outlineLvl w:val="0"/>
        <w:rPr>
          <w:lang w:val="en-US"/>
        </w:rPr>
      </w:pPr>
    </w:p>
    <w:p w14:paraId="7CCE6BC5" w14:textId="356AE961" w:rsidR="00BA7E03" w:rsidRDefault="00BA7E03" w:rsidP="00BA7E03">
      <w:pPr>
        <w:outlineLvl w:val="0"/>
        <w:rPr>
          <w:lang w:val="en-US"/>
        </w:rPr>
      </w:pPr>
      <w:r>
        <w:rPr>
          <w:lang w:val="en-US"/>
        </w:rPr>
        <w:t>Rule Actions may be used to update external Resources by using Dynamic Links as described in Section 11.9.2.</w:t>
      </w:r>
      <w:r w:rsidR="003A64FB">
        <w:rPr>
          <w:lang w:val="en-US"/>
        </w:rPr>
        <w:t>5</w:t>
      </w:r>
      <w:r>
        <w:rPr>
          <w:lang w:val="en-US"/>
        </w:rPr>
        <w:t>.</w:t>
      </w:r>
    </w:p>
    <w:p w14:paraId="4BFD69AF" w14:textId="77777777" w:rsidR="00F20C20" w:rsidRDefault="00F20C20" w:rsidP="00F6387C">
      <w:pPr>
        <w:outlineLvl w:val="0"/>
        <w:rPr>
          <w:lang w:val="en-US"/>
        </w:rPr>
      </w:pPr>
    </w:p>
    <w:p w14:paraId="6884B442" w14:textId="53C3812A" w:rsidR="00A83067" w:rsidRDefault="00A83067" w:rsidP="00A83067">
      <w:pPr>
        <w:outlineLvl w:val="0"/>
        <w:rPr>
          <w:lang w:val="en-US"/>
        </w:rPr>
      </w:pPr>
      <w:r>
        <w:rPr>
          <w:lang w:val="en-US"/>
        </w:rPr>
        <w:t xml:space="preserve">Processing a Rule Action results in an update operation being performed on the Rule Action resource. If the link pointing to the Rule Action </w:t>
      </w:r>
      <w:r w:rsidR="00B971FF">
        <w:rPr>
          <w:lang w:val="en-US"/>
        </w:rPr>
        <w:t>does not define a "source' attribute</w:t>
      </w:r>
      <w:r>
        <w:rPr>
          <w:lang w:val="en-US"/>
        </w:rPr>
        <w:t xml:space="preserve">, then the contents of the </w:t>
      </w:r>
      <w:r w:rsidR="00FC0CD8">
        <w:rPr>
          <w:lang w:val="en-US"/>
        </w:rPr>
        <w:t>Rule Action</w:t>
      </w:r>
      <w:r>
        <w:rPr>
          <w:lang w:val="en-US"/>
        </w:rPr>
        <w:t xml:space="preserve"> resource </w:t>
      </w:r>
      <w:r w:rsidR="00FC0CD8">
        <w:rPr>
          <w:lang w:val="en-US"/>
        </w:rPr>
        <w:t>shall be</w:t>
      </w:r>
      <w:r>
        <w:rPr>
          <w:lang w:val="en-US"/>
        </w:rPr>
        <w:t xml:space="preserve"> updated without changing the value. This </w:t>
      </w:r>
      <w:r w:rsidR="00FC0CD8">
        <w:rPr>
          <w:lang w:val="en-US"/>
        </w:rPr>
        <w:t>shall result</w:t>
      </w:r>
      <w:r>
        <w:rPr>
          <w:lang w:val="en-US"/>
        </w:rPr>
        <w:t xml:space="preserve"> in a notification </w:t>
      </w:r>
      <w:r w:rsidR="00434E22">
        <w:rPr>
          <w:lang w:val="en-US"/>
        </w:rPr>
        <w:t xml:space="preserve">with the contents of the Rule Action Resource </w:t>
      </w:r>
      <w:r>
        <w:rPr>
          <w:lang w:val="en-US"/>
        </w:rPr>
        <w:t xml:space="preserve">being </w:t>
      </w:r>
      <w:r w:rsidR="00DB7025">
        <w:rPr>
          <w:lang w:val="en-US"/>
        </w:rPr>
        <w:t>sent</w:t>
      </w:r>
      <w:r>
        <w:rPr>
          <w:lang w:val="en-US"/>
        </w:rPr>
        <w:t xml:space="preserve"> to any observers</w:t>
      </w:r>
      <w:r w:rsidR="00434E22">
        <w:rPr>
          <w:lang w:val="en-US"/>
        </w:rPr>
        <w:t>,</w:t>
      </w:r>
      <w:r>
        <w:rPr>
          <w:lang w:val="en-US"/>
        </w:rPr>
        <w:t xml:space="preserve"> as well as </w:t>
      </w:r>
      <w:r w:rsidR="00434E22">
        <w:rPr>
          <w:lang w:val="en-US"/>
        </w:rPr>
        <w:t xml:space="preserve">updates being sent to any external Resources that are linked using </w:t>
      </w:r>
      <w:r w:rsidR="00DB7025">
        <w:rPr>
          <w:lang w:val="en-US"/>
        </w:rPr>
        <w:t xml:space="preserve">push </w:t>
      </w:r>
      <w:r w:rsidR="00434E22">
        <w:rPr>
          <w:lang w:val="en-US"/>
        </w:rPr>
        <w:t>Dynamic Links.</w:t>
      </w:r>
    </w:p>
    <w:p w14:paraId="1DB179F3" w14:textId="77777777" w:rsidR="00043001" w:rsidRDefault="00043001" w:rsidP="00A83067">
      <w:pPr>
        <w:outlineLvl w:val="0"/>
        <w:rPr>
          <w:lang w:val="en-US"/>
        </w:rPr>
      </w:pPr>
    </w:p>
    <w:p w14:paraId="3CA00EEF" w14:textId="26289DC0" w:rsidR="00043001" w:rsidRDefault="00043001" w:rsidP="00A83067">
      <w:pPr>
        <w:outlineLvl w:val="0"/>
        <w:rPr>
          <w:lang w:val="en-US"/>
        </w:rPr>
      </w:pPr>
      <w:r>
        <w:rPr>
          <w:lang w:val="en-US"/>
        </w:rPr>
        <w:t xml:space="preserve">If a link pointing to a Rule Action </w:t>
      </w:r>
      <w:r w:rsidR="00B971FF">
        <w:rPr>
          <w:lang w:val="en-US"/>
        </w:rPr>
        <w:t>defines</w:t>
      </w:r>
      <w:r w:rsidR="009D01B8">
        <w:rPr>
          <w:lang w:val="en-US"/>
        </w:rPr>
        <w:t xml:space="preserve"> a</w:t>
      </w:r>
      <w:r>
        <w:rPr>
          <w:lang w:val="en-US"/>
        </w:rPr>
        <w:t xml:space="preserve"> </w:t>
      </w:r>
      <w:r w:rsidR="009D01B8">
        <w:rPr>
          <w:lang w:val="en-US"/>
        </w:rPr>
        <w:t>"source"</w:t>
      </w:r>
      <w:r>
        <w:rPr>
          <w:lang w:val="en-US"/>
        </w:rPr>
        <w:t xml:space="preserve"> </w:t>
      </w:r>
      <w:r w:rsidR="009D01B8">
        <w:rPr>
          <w:lang w:val="en-US"/>
        </w:rPr>
        <w:t>attribute</w:t>
      </w:r>
      <w:r>
        <w:rPr>
          <w:lang w:val="en-US"/>
        </w:rPr>
        <w:t>, the contents of the r</w:t>
      </w:r>
      <w:r w:rsidR="009D01B8">
        <w:rPr>
          <w:lang w:val="en-US"/>
        </w:rPr>
        <w:t>esource pointed to by the "sou</w:t>
      </w:r>
      <w:r>
        <w:rPr>
          <w:lang w:val="en-US"/>
        </w:rPr>
        <w:t>r</w:t>
      </w:r>
      <w:r w:rsidR="009D01B8">
        <w:rPr>
          <w:lang w:val="en-US"/>
        </w:rPr>
        <w:t>ce</w:t>
      </w:r>
      <w:r>
        <w:rPr>
          <w:lang w:val="en-US"/>
        </w:rPr>
        <w:t xml:space="preserve">" URI </w:t>
      </w:r>
      <w:r w:rsidR="00FC0CD8">
        <w:rPr>
          <w:lang w:val="en-US"/>
        </w:rPr>
        <w:t>shall</w:t>
      </w:r>
      <w:r>
        <w:rPr>
          <w:lang w:val="en-US"/>
        </w:rPr>
        <w:t xml:space="preserve"> be transferred to the Rule Action Resource when the Rule Action is processed.</w:t>
      </w:r>
      <w:r w:rsidR="00B971FF">
        <w:rPr>
          <w:lang w:val="en-US"/>
        </w:rPr>
        <w:t xml:space="preserve"> This feature can be used to push Rule Input data (or other dynamically changing data) to an external URI using a Rule Action and a Dynamic Link.</w:t>
      </w:r>
    </w:p>
    <w:p w14:paraId="63487936" w14:textId="77777777" w:rsidR="00C8125B" w:rsidRDefault="00C8125B" w:rsidP="00A83067">
      <w:pPr>
        <w:outlineLvl w:val="0"/>
        <w:rPr>
          <w:lang w:val="en-US"/>
        </w:rPr>
      </w:pPr>
    </w:p>
    <w:p w14:paraId="35491EE1" w14:textId="180F94E3" w:rsidR="003E0F74" w:rsidRDefault="003E0F74" w:rsidP="003E0F74">
      <w:pPr>
        <w:jc w:val="center"/>
        <w:outlineLvl w:val="0"/>
        <w:rPr>
          <w:b/>
          <w:lang w:val="en-US"/>
        </w:rPr>
      </w:pPr>
      <w:r w:rsidRPr="00171CFC">
        <w:rPr>
          <w:b/>
          <w:lang w:val="en-US"/>
        </w:rPr>
        <w:t xml:space="preserve">Figure </w:t>
      </w:r>
      <w:r w:rsidR="004C1055">
        <w:rPr>
          <w:b/>
          <w:lang w:val="en-US"/>
        </w:rPr>
        <w:t>3</w:t>
      </w:r>
      <w:r w:rsidR="00697AFC">
        <w:rPr>
          <w:b/>
          <w:lang w:val="en-US"/>
        </w:rPr>
        <w:t>1</w:t>
      </w:r>
      <w:r w:rsidRPr="00171CFC">
        <w:rPr>
          <w:b/>
          <w:lang w:val="en-US"/>
        </w:rPr>
        <w:t xml:space="preserve">. Example link to Rule </w:t>
      </w:r>
      <w:r>
        <w:rPr>
          <w:b/>
          <w:lang w:val="en-US"/>
        </w:rPr>
        <w:t>Action</w:t>
      </w:r>
      <w:r w:rsidRPr="00171CFC">
        <w:rPr>
          <w:b/>
          <w:lang w:val="en-US"/>
        </w:rPr>
        <w:t xml:space="preserve"> </w:t>
      </w:r>
      <w:r>
        <w:rPr>
          <w:b/>
          <w:lang w:val="en-US"/>
        </w:rPr>
        <w:t>with Rule Input source</w:t>
      </w:r>
    </w:p>
    <w:p w14:paraId="07AB02A1" w14:textId="77777777" w:rsidR="00193DAA" w:rsidRPr="00171CFC" w:rsidRDefault="00193DAA" w:rsidP="003E0F74">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852"/>
      </w:tblGrid>
      <w:tr w:rsidR="003E0F74" w14:paraId="7E6C3312" w14:textId="77777777" w:rsidTr="00FE2F0B">
        <w:trPr>
          <w:cantSplit/>
          <w:trHeight w:val="1345"/>
        </w:trPr>
        <w:tc>
          <w:tcPr>
            <w:tcW w:w="5852" w:type="dxa"/>
            <w:shd w:val="clear" w:color="auto" w:fill="F2F2F2" w:themeFill="background1" w:themeFillShade="F2"/>
          </w:tcPr>
          <w:p w14:paraId="5132764E" w14:textId="77777777" w:rsidR="003E0F74" w:rsidRPr="00D66A92" w:rsidRDefault="003E0F74" w:rsidP="006F1D39">
            <w:pPr>
              <w:jc w:val="left"/>
              <w:rPr>
                <w:rFonts w:ascii="Courier New" w:hAnsi="Courier New" w:cs="Courier New"/>
                <w:sz w:val="20"/>
                <w:szCs w:val="20"/>
              </w:rPr>
            </w:pPr>
            <w:r w:rsidRPr="00D66A92">
              <w:rPr>
                <w:rFonts w:ascii="Courier New" w:hAnsi="Courier New" w:cs="Courier New"/>
                <w:sz w:val="20"/>
                <w:szCs w:val="20"/>
              </w:rPr>
              <w:t>{</w:t>
            </w:r>
          </w:p>
          <w:p w14:paraId="17F15CA4" w14:textId="3F57326D" w:rsidR="003E0F74" w:rsidRPr="00D66A92" w:rsidRDefault="003E0F74"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href</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tempout</w:t>
            </w:r>
            <w:proofErr w:type="spellEnd"/>
            <w:r w:rsidRPr="00D66A92">
              <w:rPr>
                <w:rFonts w:ascii="Courier New" w:hAnsi="Courier New" w:cs="Courier New"/>
                <w:sz w:val="20"/>
                <w:szCs w:val="20"/>
              </w:rPr>
              <w:t>",</w:t>
            </w:r>
          </w:p>
          <w:p w14:paraId="217BABF0" w14:textId="6BE18DD3" w:rsidR="003E0F74" w:rsidRDefault="003E0F74"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rel</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ruleaction</w:t>
            </w:r>
            <w:proofErr w:type="spellEnd"/>
            <w:r w:rsidRPr="00D66A92">
              <w:rPr>
                <w:rFonts w:ascii="Courier New" w:hAnsi="Courier New" w:cs="Courier New"/>
                <w:sz w:val="20"/>
                <w:szCs w:val="20"/>
              </w:rPr>
              <w:t>"</w:t>
            </w:r>
            <w:ins w:id="39" w:author="Michael Koster" w:date="2018-05-02T13:44:00Z">
              <w:r w:rsidR="00426FAA">
                <w:rPr>
                  <w:rFonts w:ascii="Courier New" w:hAnsi="Courier New" w:cs="Courier New"/>
                  <w:sz w:val="20"/>
                  <w:szCs w:val="20"/>
                </w:rPr>
                <w:t>, "item"</w:t>
              </w:r>
            </w:ins>
            <w:r w:rsidRPr="00D66A92">
              <w:rPr>
                <w:rFonts w:ascii="Courier New" w:hAnsi="Courier New" w:cs="Courier New"/>
                <w:sz w:val="20"/>
                <w:szCs w:val="20"/>
              </w:rPr>
              <w:t>],</w:t>
            </w:r>
          </w:p>
          <w:p w14:paraId="63CDEA89" w14:textId="6DAB7C7B" w:rsidR="00F97B8B" w:rsidRPr="00D66A92" w:rsidRDefault="00F97B8B" w:rsidP="006F1D39">
            <w:pPr>
              <w:jc w:val="left"/>
              <w:rPr>
                <w:rFonts w:ascii="Courier New" w:hAnsi="Courier New" w:cs="Courier New"/>
                <w:sz w:val="20"/>
                <w:szCs w:val="20"/>
              </w:rPr>
            </w:pPr>
            <w:r>
              <w:rPr>
                <w:rFonts w:ascii="Courier New" w:hAnsi="Courier New" w:cs="Courier New"/>
                <w:sz w:val="20"/>
                <w:szCs w:val="20"/>
              </w:rPr>
              <w:t xml:space="preserve"> "source": "</w:t>
            </w:r>
            <w:proofErr w:type="spellStart"/>
            <w:r>
              <w:rPr>
                <w:rFonts w:ascii="Courier New" w:hAnsi="Courier New" w:cs="Courier New"/>
                <w:sz w:val="20"/>
                <w:szCs w:val="20"/>
              </w:rPr>
              <w:t>tempinput</w:t>
            </w:r>
            <w:proofErr w:type="spellEnd"/>
            <w:r>
              <w:rPr>
                <w:rFonts w:ascii="Courier New" w:hAnsi="Courier New" w:cs="Courier New"/>
                <w:sz w:val="20"/>
                <w:szCs w:val="20"/>
              </w:rPr>
              <w:t>",</w:t>
            </w:r>
          </w:p>
          <w:p w14:paraId="207FDE0C" w14:textId="3345AD08" w:rsidR="003E0F74" w:rsidRPr="00D66A92" w:rsidRDefault="003E0F74" w:rsidP="006F1D39">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64762D40" w14:textId="4ACA1E70" w:rsidR="003E0F74" w:rsidRPr="00D66A92" w:rsidRDefault="003E0F74" w:rsidP="006F1D39">
            <w:pPr>
              <w:jc w:val="left"/>
              <w:rPr>
                <w:rFonts w:ascii="Courier New" w:hAnsi="Courier New" w:cs="Courier New"/>
                <w:sz w:val="20"/>
                <w:szCs w:val="20"/>
              </w:rPr>
            </w:pPr>
            <w:r w:rsidRPr="00D66A92">
              <w:rPr>
                <w:rFonts w:ascii="Courier New" w:hAnsi="Courier New" w:cs="Courier New"/>
                <w:sz w:val="20"/>
                <w:szCs w:val="20"/>
              </w:rPr>
              <w:t xml:space="preserve"> "if":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p>
          <w:p w14:paraId="24B2E79D" w14:textId="77777777" w:rsidR="003E0F74" w:rsidRPr="00346B20" w:rsidRDefault="003E0F74" w:rsidP="006F1D39">
            <w:pPr>
              <w:jc w:val="left"/>
              <w:rPr>
                <w:i/>
              </w:rPr>
            </w:pPr>
            <w:r w:rsidRPr="00D66A92">
              <w:rPr>
                <w:rFonts w:ascii="Courier New" w:hAnsi="Courier New" w:cs="Courier New"/>
                <w:sz w:val="20"/>
                <w:szCs w:val="20"/>
              </w:rPr>
              <w:t>}</w:t>
            </w:r>
          </w:p>
        </w:tc>
      </w:tr>
    </w:tbl>
    <w:p w14:paraId="17F02CDB" w14:textId="77777777" w:rsidR="003E0F74" w:rsidRDefault="003E0F74" w:rsidP="003E0F74">
      <w:pPr>
        <w:outlineLvl w:val="0"/>
        <w:rPr>
          <w:lang w:val="en-US"/>
        </w:rPr>
      </w:pPr>
    </w:p>
    <w:p w14:paraId="46043D3E" w14:textId="77777777" w:rsidR="00A83067" w:rsidRDefault="00A83067" w:rsidP="00A83067">
      <w:pPr>
        <w:outlineLvl w:val="0"/>
        <w:rPr>
          <w:ins w:id="40" w:author="Michael Koster" w:date="2018-05-08T13:21:00Z"/>
          <w:lang w:val="en-US"/>
        </w:rPr>
      </w:pPr>
    </w:p>
    <w:p w14:paraId="0227C618" w14:textId="76715DA2" w:rsidR="003B1614" w:rsidRPr="003A64FB" w:rsidRDefault="003B1614" w:rsidP="003B1614">
      <w:pPr>
        <w:outlineLvl w:val="0"/>
        <w:rPr>
          <w:ins w:id="41" w:author="Michael Koster" w:date="2018-05-08T13:21:00Z"/>
          <w:b/>
          <w:lang w:val="en-US"/>
        </w:rPr>
      </w:pPr>
      <w:ins w:id="42" w:author="Michael Koster" w:date="2018-05-08T13:21:00Z">
        <w:r w:rsidRPr="003A64FB">
          <w:rPr>
            <w:b/>
            <w:lang w:val="en-US"/>
          </w:rPr>
          <w:t>11.9.2.</w:t>
        </w:r>
        <w:r>
          <w:rPr>
            <w:b/>
            <w:lang w:val="en-US"/>
          </w:rPr>
          <w:t>5</w:t>
        </w:r>
        <w:r>
          <w:rPr>
            <w:b/>
            <w:lang w:val="en-US"/>
          </w:rPr>
          <w:tab/>
          <w:t>Rule Enable and Action Enable</w:t>
        </w:r>
      </w:ins>
    </w:p>
    <w:p w14:paraId="1B320E9E" w14:textId="77777777" w:rsidR="003B1614" w:rsidRDefault="003B1614" w:rsidP="003B1614">
      <w:pPr>
        <w:outlineLvl w:val="0"/>
        <w:rPr>
          <w:ins w:id="43" w:author="Michael Koster" w:date="2018-05-08T13:21:00Z"/>
          <w:lang w:val="en-US"/>
        </w:rPr>
      </w:pPr>
    </w:p>
    <w:p w14:paraId="6A67912C" w14:textId="2217BF25" w:rsidR="003B1614" w:rsidRDefault="003B1614" w:rsidP="003B1614">
      <w:pPr>
        <w:outlineLvl w:val="0"/>
        <w:rPr>
          <w:ins w:id="44" w:author="Michael Koster" w:date="2018-05-08T13:21:00Z"/>
          <w:lang w:val="en-US"/>
        </w:rPr>
      </w:pPr>
      <w:ins w:id="45" w:author="Michael Koster" w:date="2018-05-08T13:21:00Z">
        <w:r>
          <w:rPr>
            <w:lang w:val="en-US"/>
          </w:rPr>
          <w:t>The Rule Enable Property controls whether the Rule Result Property is updated upon processing of the Rule Expression. If the Rule Enable Property is set to TRUE, then Rule Result shall be set according to evaluation of the Rule Expression as described in section 11.9.2.3 (this section).</w:t>
        </w:r>
      </w:ins>
      <w:ins w:id="46" w:author="Michael Koster" w:date="2018-05-08T13:23:00Z">
        <w:r>
          <w:rPr>
            <w:lang w:val="en-US"/>
          </w:rPr>
          <w:t xml:space="preserve"> If the Rule Enable Property is set to FALSE, the Rule Result Property may be updated to force its value.</w:t>
        </w:r>
      </w:ins>
    </w:p>
    <w:p w14:paraId="04F83ECA" w14:textId="77777777" w:rsidR="003B1614" w:rsidRDefault="003B1614" w:rsidP="00A83067">
      <w:pPr>
        <w:outlineLvl w:val="0"/>
        <w:rPr>
          <w:ins w:id="47" w:author="Michael Koster" w:date="2018-05-08T13:21:00Z"/>
          <w:lang w:val="en-US"/>
        </w:rPr>
      </w:pPr>
    </w:p>
    <w:p w14:paraId="058D5CE9" w14:textId="6D5CF204" w:rsidR="003B1614" w:rsidRDefault="003B1614" w:rsidP="00A83067">
      <w:pPr>
        <w:outlineLvl w:val="0"/>
        <w:rPr>
          <w:ins w:id="48" w:author="Michael Koster" w:date="2018-05-08T13:23:00Z"/>
          <w:lang w:val="en-US"/>
        </w:rPr>
      </w:pPr>
      <w:ins w:id="49" w:author="Michael Koster" w:date="2018-05-08T13:21:00Z">
        <w:r>
          <w:rPr>
            <w:lang w:val="en-US"/>
          </w:rPr>
          <w:t xml:space="preserve">The Action Enable Property controls whether the Rule Actions are processed when the Rule </w:t>
        </w:r>
      </w:ins>
      <w:ins w:id="50" w:author="Michael Koster" w:date="2018-05-08T13:22:00Z">
        <w:r>
          <w:rPr>
            <w:lang w:val="en-US"/>
          </w:rPr>
          <w:t>Result state changes from FALSE to TRUE. If the Action Enable Property is set to TRUE</w:t>
        </w:r>
      </w:ins>
      <w:ins w:id="51" w:author="Michael Koster" w:date="2018-05-08T13:23:00Z">
        <w:r>
          <w:rPr>
            <w:lang w:val="en-US"/>
          </w:rPr>
          <w:t xml:space="preserve">, the Rule Actions will be processed when the Rule Result state is changed from FALSE to TRUE. </w:t>
        </w:r>
      </w:ins>
      <w:ins w:id="52" w:author="Michael Koster" w:date="2018-05-08T13:25:00Z">
        <w:r>
          <w:rPr>
            <w:lang w:val="en-US"/>
          </w:rPr>
          <w:t>If the</w:t>
        </w:r>
      </w:ins>
      <w:ins w:id="53" w:author="Michael Koster" w:date="2018-05-08T13:24:00Z">
        <w:r>
          <w:rPr>
            <w:lang w:val="en-US"/>
          </w:rPr>
          <w:t xml:space="preserve"> Action Enable Property </w:t>
        </w:r>
      </w:ins>
      <w:ins w:id="54" w:author="Michael Koster" w:date="2018-05-08T13:25:00Z">
        <w:r>
          <w:rPr>
            <w:lang w:val="en-US"/>
          </w:rPr>
          <w:t xml:space="preserve">is set </w:t>
        </w:r>
      </w:ins>
      <w:ins w:id="55" w:author="Michael Koster" w:date="2018-05-08T13:24:00Z">
        <w:r>
          <w:rPr>
            <w:lang w:val="en-US"/>
          </w:rPr>
          <w:t>to FALSE</w:t>
        </w:r>
      </w:ins>
      <w:ins w:id="56" w:author="Michael Koster" w:date="2018-05-08T13:25:00Z">
        <w:r>
          <w:rPr>
            <w:lang w:val="en-US"/>
          </w:rPr>
          <w:t>, the Rule Actions will not be processed.</w:t>
        </w:r>
      </w:ins>
      <w:ins w:id="57" w:author="Michael Koster" w:date="2018-05-08T13:24:00Z">
        <w:r>
          <w:rPr>
            <w:lang w:val="en-US"/>
          </w:rPr>
          <w:t xml:space="preserve"> </w:t>
        </w:r>
      </w:ins>
    </w:p>
    <w:p w14:paraId="1F41FF16" w14:textId="77777777" w:rsidR="003B1614" w:rsidRDefault="003B1614" w:rsidP="00A83067">
      <w:pPr>
        <w:outlineLvl w:val="0"/>
        <w:rPr>
          <w:ins w:id="58" w:author="Michael Koster" w:date="2018-05-08T13:24:00Z"/>
          <w:lang w:val="en-US"/>
        </w:rPr>
      </w:pPr>
    </w:p>
    <w:p w14:paraId="03C2B42F" w14:textId="23AFE256" w:rsidR="003B1614" w:rsidRDefault="00420018" w:rsidP="00A83067">
      <w:pPr>
        <w:outlineLvl w:val="0"/>
        <w:rPr>
          <w:ins w:id="59" w:author="Michael Koster" w:date="2018-05-08T13:27:00Z"/>
          <w:lang w:val="en-US"/>
        </w:rPr>
      </w:pPr>
      <w:ins w:id="60" w:author="Michael Koster" w:date="2018-05-08T13:26:00Z">
        <w:r>
          <w:rPr>
            <w:lang w:val="en-US"/>
          </w:rPr>
          <w:t xml:space="preserve">Setting the Rule </w:t>
        </w:r>
      </w:ins>
      <w:ins w:id="61" w:author="Michael Koster" w:date="2018-05-08T13:27:00Z">
        <w:r>
          <w:rPr>
            <w:lang w:val="en-US"/>
          </w:rPr>
          <w:t>Enable and Action Enable Properties can place the rule into one of four modes.</w:t>
        </w:r>
      </w:ins>
    </w:p>
    <w:p w14:paraId="28857A41" w14:textId="77777777" w:rsidR="00420018" w:rsidRDefault="00420018" w:rsidP="00A83067">
      <w:pPr>
        <w:outlineLvl w:val="0"/>
        <w:rPr>
          <w:ins w:id="62" w:author="Michael Koster" w:date="2018-05-08T13:27:00Z"/>
          <w:lang w:val="en-US"/>
        </w:rPr>
      </w:pPr>
    </w:p>
    <w:p w14:paraId="1849A79B" w14:textId="5F8490FB" w:rsidR="00420018" w:rsidRDefault="00420018">
      <w:pPr>
        <w:pStyle w:val="ListParagraph"/>
        <w:numPr>
          <w:ilvl w:val="0"/>
          <w:numId w:val="48"/>
        </w:numPr>
        <w:outlineLvl w:val="0"/>
        <w:rPr>
          <w:ins w:id="63" w:author="Michael Koster" w:date="2018-05-08T13:29:00Z"/>
          <w:lang w:val="en-US"/>
        </w:rPr>
        <w:pPrChange w:id="64" w:author="Michael Koster" w:date="2018-05-08T13:28:00Z">
          <w:pPr>
            <w:outlineLvl w:val="0"/>
          </w:pPr>
        </w:pPrChange>
      </w:pPr>
      <w:ins w:id="65" w:author="Michael Koster" w:date="2018-05-08T13:27:00Z">
        <w:r w:rsidRPr="00420018">
          <w:rPr>
            <w:lang w:val="en-US"/>
          </w:rPr>
          <w:t xml:space="preserve">Rule </w:t>
        </w:r>
        <w:r>
          <w:rPr>
            <w:lang w:val="en-US"/>
          </w:rPr>
          <w:t xml:space="preserve">Enable </w:t>
        </w:r>
        <w:r w:rsidRPr="00420018">
          <w:rPr>
            <w:lang w:val="en-US"/>
          </w:rPr>
          <w:t>FALSE, Action</w:t>
        </w:r>
        <w:r>
          <w:rPr>
            <w:lang w:val="en-US"/>
          </w:rPr>
          <w:t xml:space="preserve"> Enable </w:t>
        </w:r>
        <w:r w:rsidR="00105EE3">
          <w:rPr>
            <w:lang w:val="en-US"/>
          </w:rPr>
          <w:t xml:space="preserve">FALSE = </w:t>
        </w:r>
        <w:r w:rsidR="00105EE3" w:rsidRPr="001D3DAA">
          <w:rPr>
            <w:b/>
            <w:lang w:val="en-US"/>
            <w:rPrChange w:id="66" w:author="Michael Koster" w:date="2018-05-08T13:36:00Z">
              <w:rPr>
                <w:lang w:val="en-US"/>
              </w:rPr>
            </w:rPrChange>
          </w:rPr>
          <w:t>Disable Mode</w:t>
        </w:r>
        <w:r w:rsidR="00105EE3">
          <w:rPr>
            <w:lang w:val="en-US"/>
          </w:rPr>
          <w:t>, R</w:t>
        </w:r>
        <w:r>
          <w:rPr>
            <w:lang w:val="en-US"/>
          </w:rPr>
          <w:t>ule</w:t>
        </w:r>
      </w:ins>
      <w:ins w:id="67" w:author="Michael Koster" w:date="2018-05-08T13:34:00Z">
        <w:r w:rsidR="00105EE3">
          <w:rPr>
            <w:lang w:val="en-US"/>
          </w:rPr>
          <w:t xml:space="preserve"> Expression</w:t>
        </w:r>
      </w:ins>
      <w:ins w:id="68" w:author="Michael Koster" w:date="2018-05-08T13:27:00Z">
        <w:r w:rsidR="00105EE3">
          <w:rPr>
            <w:lang w:val="en-US"/>
          </w:rPr>
          <w:t>s are not processed and Rule A</w:t>
        </w:r>
        <w:r>
          <w:rPr>
            <w:lang w:val="en-US"/>
          </w:rPr>
          <w:t>ctions are not processed</w:t>
        </w:r>
      </w:ins>
      <w:ins w:id="69" w:author="Michael Koster" w:date="2018-05-08T13:30:00Z">
        <w:r>
          <w:rPr>
            <w:lang w:val="en-US"/>
          </w:rPr>
          <w:t xml:space="preserve">. This is the recommended initial </w:t>
        </w:r>
      </w:ins>
      <w:ins w:id="70" w:author="Michael Koster" w:date="2018-05-08T13:31:00Z">
        <w:r>
          <w:rPr>
            <w:lang w:val="en-US"/>
          </w:rPr>
          <w:t>mode</w:t>
        </w:r>
      </w:ins>
      <w:ins w:id="71" w:author="Michael Koster" w:date="2018-05-08T13:30:00Z">
        <w:r>
          <w:rPr>
            <w:lang w:val="en-US"/>
          </w:rPr>
          <w:t xml:space="preserve"> for a newly created rule.</w:t>
        </w:r>
      </w:ins>
    </w:p>
    <w:p w14:paraId="414F3DF8" w14:textId="48B43AC6" w:rsidR="00420018" w:rsidRDefault="00420018">
      <w:pPr>
        <w:pStyle w:val="ListParagraph"/>
        <w:numPr>
          <w:ilvl w:val="0"/>
          <w:numId w:val="48"/>
        </w:numPr>
        <w:outlineLvl w:val="0"/>
        <w:rPr>
          <w:ins w:id="72" w:author="Michael Koster" w:date="2018-05-08T13:31:00Z"/>
          <w:lang w:val="en-US"/>
        </w:rPr>
        <w:pPrChange w:id="73" w:author="Michael Koster" w:date="2018-05-08T13:28:00Z">
          <w:pPr>
            <w:outlineLvl w:val="0"/>
          </w:pPr>
        </w:pPrChange>
      </w:pPr>
      <w:ins w:id="74" w:author="Michael Koster" w:date="2018-05-08T13:30:00Z">
        <w:r>
          <w:rPr>
            <w:lang w:val="en-US"/>
          </w:rPr>
          <w:t>Rule Enable T</w:t>
        </w:r>
      </w:ins>
      <w:ins w:id="75" w:author="Michael Koster" w:date="2018-05-08T13:32:00Z">
        <w:r>
          <w:rPr>
            <w:lang w:val="en-US"/>
          </w:rPr>
          <w:t>RUE</w:t>
        </w:r>
      </w:ins>
      <w:ins w:id="76" w:author="Michael Koster" w:date="2018-05-08T13:30:00Z">
        <w:r>
          <w:rPr>
            <w:lang w:val="en-US"/>
          </w:rPr>
          <w:t>, Action Enable F</w:t>
        </w:r>
      </w:ins>
      <w:ins w:id="77" w:author="Michael Koster" w:date="2018-05-08T13:32:00Z">
        <w:r>
          <w:rPr>
            <w:lang w:val="en-US"/>
          </w:rPr>
          <w:t>ALSE</w:t>
        </w:r>
      </w:ins>
      <w:ins w:id="78" w:author="Michael Koster" w:date="2018-05-08T13:31:00Z">
        <w:r>
          <w:rPr>
            <w:lang w:val="en-US"/>
          </w:rPr>
          <w:t xml:space="preserve"> = </w:t>
        </w:r>
        <w:r w:rsidRPr="00CA2FA1">
          <w:rPr>
            <w:b/>
            <w:lang w:val="en-US"/>
            <w:rPrChange w:id="79" w:author="Michael Koster" w:date="2018-05-08T13:36:00Z">
              <w:rPr>
                <w:lang w:val="en-US"/>
              </w:rPr>
            </w:rPrChange>
          </w:rPr>
          <w:t>Rule Test Mode</w:t>
        </w:r>
        <w:r>
          <w:rPr>
            <w:lang w:val="en-US"/>
          </w:rPr>
          <w:t>. Rule Inputs may be updated and the Rule Result may be obs</w:t>
        </w:r>
        <w:r w:rsidR="00105EE3">
          <w:rPr>
            <w:lang w:val="en-US"/>
          </w:rPr>
          <w:t xml:space="preserve">erved to test the logic </w:t>
        </w:r>
      </w:ins>
      <w:ins w:id="80" w:author="Michael Koster" w:date="2018-05-08T13:34:00Z">
        <w:r w:rsidR="00105EE3">
          <w:rPr>
            <w:lang w:val="en-US"/>
          </w:rPr>
          <w:t xml:space="preserve">and processing </w:t>
        </w:r>
      </w:ins>
      <w:ins w:id="81" w:author="Michael Koster" w:date="2018-05-08T13:31:00Z">
        <w:r w:rsidR="00105EE3">
          <w:rPr>
            <w:lang w:val="en-US"/>
          </w:rPr>
          <w:t>of the R</w:t>
        </w:r>
        <w:r>
          <w:rPr>
            <w:lang w:val="en-US"/>
          </w:rPr>
          <w:t>ule</w:t>
        </w:r>
      </w:ins>
      <w:ins w:id="82" w:author="Michael Koster" w:date="2018-05-08T13:34:00Z">
        <w:r w:rsidR="00105EE3">
          <w:rPr>
            <w:lang w:val="en-US"/>
          </w:rPr>
          <w:t xml:space="preserve"> Expression</w:t>
        </w:r>
      </w:ins>
      <w:ins w:id="83" w:author="Michael Koster" w:date="2018-05-08T13:31:00Z">
        <w:r>
          <w:rPr>
            <w:lang w:val="en-US"/>
          </w:rPr>
          <w:t>.</w:t>
        </w:r>
      </w:ins>
    </w:p>
    <w:p w14:paraId="26F2159D" w14:textId="0EB01B70" w:rsidR="00420018" w:rsidRDefault="00420018">
      <w:pPr>
        <w:pStyle w:val="ListParagraph"/>
        <w:numPr>
          <w:ilvl w:val="0"/>
          <w:numId w:val="48"/>
        </w:numPr>
        <w:outlineLvl w:val="0"/>
        <w:rPr>
          <w:ins w:id="84" w:author="Michael Koster" w:date="2018-05-08T13:33:00Z"/>
          <w:lang w:val="en-US"/>
        </w:rPr>
        <w:pPrChange w:id="85" w:author="Michael Koster" w:date="2018-05-08T13:28:00Z">
          <w:pPr>
            <w:outlineLvl w:val="0"/>
          </w:pPr>
        </w:pPrChange>
      </w:pPr>
      <w:ins w:id="86" w:author="Michael Koster" w:date="2018-05-08T13:32:00Z">
        <w:r>
          <w:rPr>
            <w:lang w:val="en-US"/>
          </w:rPr>
          <w:lastRenderedPageBreak/>
          <w:t>Rule Enable FALSE</w:t>
        </w:r>
        <w:r w:rsidR="00442248">
          <w:rPr>
            <w:lang w:val="en-US"/>
          </w:rPr>
          <w:t xml:space="preserve">, Action Enable TRUE = </w:t>
        </w:r>
        <w:r w:rsidR="00442248" w:rsidRPr="00CA2FA1">
          <w:rPr>
            <w:b/>
            <w:lang w:val="en-US"/>
            <w:rPrChange w:id="87" w:author="Michael Koster" w:date="2018-05-08T13:36:00Z">
              <w:rPr>
                <w:lang w:val="en-US"/>
              </w:rPr>
            </w:rPrChange>
          </w:rPr>
          <w:t>Action Force Mode</w:t>
        </w:r>
        <w:r w:rsidR="00442248">
          <w:rPr>
            <w:lang w:val="en-US"/>
          </w:rPr>
          <w:t xml:space="preserve">. The Rule Result resource may be updated from FALSE to TRUE in order to manually trigger the processing of Rule </w:t>
        </w:r>
      </w:ins>
      <w:ins w:id="88" w:author="Michael Koster" w:date="2018-05-08T13:33:00Z">
        <w:r w:rsidR="00442248">
          <w:rPr>
            <w:lang w:val="en-US"/>
          </w:rPr>
          <w:t>Actions.</w:t>
        </w:r>
      </w:ins>
    </w:p>
    <w:p w14:paraId="1E571AE9" w14:textId="13664C7C" w:rsidR="00442248" w:rsidRPr="00420018" w:rsidRDefault="00442248">
      <w:pPr>
        <w:pStyle w:val="ListParagraph"/>
        <w:numPr>
          <w:ilvl w:val="0"/>
          <w:numId w:val="48"/>
        </w:numPr>
        <w:outlineLvl w:val="0"/>
        <w:rPr>
          <w:ins w:id="89" w:author="Michael Koster" w:date="2018-05-08T13:28:00Z"/>
          <w:lang w:val="en-US"/>
        </w:rPr>
        <w:pPrChange w:id="90" w:author="Michael Koster" w:date="2018-05-08T13:28:00Z">
          <w:pPr>
            <w:outlineLvl w:val="0"/>
          </w:pPr>
        </w:pPrChange>
      </w:pPr>
      <w:ins w:id="91" w:author="Michael Koster" w:date="2018-05-08T13:33:00Z">
        <w:r>
          <w:rPr>
            <w:lang w:val="en-US"/>
          </w:rPr>
          <w:t xml:space="preserve">Rule </w:t>
        </w:r>
        <w:r w:rsidR="00105EE3">
          <w:rPr>
            <w:lang w:val="en-US"/>
          </w:rPr>
          <w:t xml:space="preserve">Enable TRUE, Action Enable TRUE = </w:t>
        </w:r>
        <w:r w:rsidR="00105EE3" w:rsidRPr="00CA2FA1">
          <w:rPr>
            <w:b/>
            <w:lang w:val="en-US"/>
            <w:rPrChange w:id="92" w:author="Michael Koster" w:date="2018-05-08T13:36:00Z">
              <w:rPr>
                <w:lang w:val="en-US"/>
              </w:rPr>
            </w:rPrChange>
          </w:rPr>
          <w:t>Normal Operation</w:t>
        </w:r>
        <w:r w:rsidR="00105EE3">
          <w:rPr>
            <w:lang w:val="en-US"/>
          </w:rPr>
          <w:t xml:space="preserve">. </w:t>
        </w:r>
      </w:ins>
      <w:ins w:id="93" w:author="Michael Koster" w:date="2018-05-08T13:35:00Z">
        <w:r w:rsidR="00105EE3">
          <w:rPr>
            <w:lang w:val="en-US"/>
          </w:rPr>
          <w:t xml:space="preserve">The </w:t>
        </w:r>
      </w:ins>
      <w:ins w:id="94" w:author="Michael Koster" w:date="2018-05-08T13:33:00Z">
        <w:r w:rsidR="00105EE3">
          <w:rPr>
            <w:lang w:val="en-US"/>
          </w:rPr>
          <w:t xml:space="preserve">Rule </w:t>
        </w:r>
      </w:ins>
      <w:ins w:id="95" w:author="Michael Koster" w:date="2018-05-08T13:35:00Z">
        <w:r w:rsidR="00105EE3">
          <w:rPr>
            <w:lang w:val="en-US"/>
          </w:rPr>
          <w:t xml:space="preserve">Expression </w:t>
        </w:r>
      </w:ins>
      <w:ins w:id="96" w:author="Michael Koster" w:date="2018-05-08T13:34:00Z">
        <w:r w:rsidR="00105EE3">
          <w:rPr>
            <w:lang w:val="en-US"/>
          </w:rPr>
          <w:t>is processed</w:t>
        </w:r>
      </w:ins>
      <w:ins w:id="97" w:author="Michael Koster" w:date="2018-05-08T13:35:00Z">
        <w:r w:rsidR="00105EE3">
          <w:rPr>
            <w:lang w:val="en-US"/>
          </w:rPr>
          <w:t xml:space="preserve"> and Rule Result is updated when Rule Inputs are updated, and Rule Actions are processed when the </w:t>
        </w:r>
      </w:ins>
      <w:ins w:id="98" w:author="Michael Koster" w:date="2018-05-08T13:36:00Z">
        <w:r w:rsidR="00105EE3">
          <w:rPr>
            <w:lang w:val="en-US"/>
          </w:rPr>
          <w:t>Rule Result value changes from FALSE to TRUE.</w:t>
        </w:r>
      </w:ins>
    </w:p>
    <w:p w14:paraId="320B5127" w14:textId="77777777" w:rsidR="00420018" w:rsidRDefault="00420018" w:rsidP="00A83067">
      <w:pPr>
        <w:outlineLvl w:val="0"/>
        <w:rPr>
          <w:ins w:id="99" w:author="Michael Koster" w:date="2018-05-08T13:26:00Z"/>
          <w:lang w:val="en-US"/>
        </w:rPr>
      </w:pPr>
    </w:p>
    <w:p w14:paraId="0BC324E3" w14:textId="77777777" w:rsidR="00420018" w:rsidRDefault="00420018" w:rsidP="00A83067">
      <w:pPr>
        <w:outlineLvl w:val="0"/>
        <w:rPr>
          <w:lang w:val="en-US"/>
        </w:rPr>
      </w:pPr>
    </w:p>
    <w:p w14:paraId="53CC40A8" w14:textId="223933A8" w:rsidR="00F20C20" w:rsidRPr="003A64FB" w:rsidRDefault="00A6247D" w:rsidP="00F6387C">
      <w:pPr>
        <w:outlineLvl w:val="0"/>
        <w:rPr>
          <w:b/>
          <w:lang w:val="en-US"/>
        </w:rPr>
      </w:pPr>
      <w:r w:rsidRPr="003A64FB">
        <w:rPr>
          <w:b/>
          <w:lang w:val="en-US"/>
        </w:rPr>
        <w:t>11.9.2.</w:t>
      </w:r>
      <w:ins w:id="100" w:author="Michael Koster" w:date="2018-05-08T13:21:00Z">
        <w:r w:rsidR="003B1614">
          <w:rPr>
            <w:b/>
            <w:lang w:val="en-US"/>
          </w:rPr>
          <w:t>6</w:t>
        </w:r>
      </w:ins>
      <w:del w:id="101" w:author="Michael Koster" w:date="2018-05-08T13:21:00Z">
        <w:r w:rsidR="0052564B" w:rsidRPr="003A64FB" w:rsidDel="003B1614">
          <w:rPr>
            <w:b/>
            <w:lang w:val="en-US"/>
          </w:rPr>
          <w:delText>5</w:delText>
        </w:r>
      </w:del>
      <w:r w:rsidR="00665692">
        <w:rPr>
          <w:b/>
          <w:lang w:val="en-US"/>
        </w:rPr>
        <w:tab/>
      </w:r>
      <w:r w:rsidR="00F20C20" w:rsidRPr="003A64FB">
        <w:rPr>
          <w:b/>
          <w:lang w:val="en-US"/>
        </w:rPr>
        <w:t>Dynamic Links</w:t>
      </w:r>
    </w:p>
    <w:p w14:paraId="7322E177" w14:textId="7762F052" w:rsidR="003E2054" w:rsidRDefault="00F20C20" w:rsidP="00F6387C">
      <w:pPr>
        <w:outlineLvl w:val="0"/>
        <w:rPr>
          <w:lang w:val="en-US"/>
        </w:rPr>
      </w:pPr>
      <w:r>
        <w:rPr>
          <w:lang w:val="en-US"/>
        </w:rPr>
        <w:t xml:space="preserve">Dynamic Links are </w:t>
      </w:r>
      <w:r w:rsidR="00ED3ED7">
        <w:rPr>
          <w:lang w:val="en-US"/>
        </w:rPr>
        <w:t xml:space="preserve">hyperlinks that </w:t>
      </w:r>
      <w:r w:rsidR="00A6247D">
        <w:rPr>
          <w:lang w:val="en-US"/>
        </w:rPr>
        <w:t xml:space="preserve">define </w:t>
      </w:r>
      <w:r w:rsidR="002B39F7">
        <w:rPr>
          <w:lang w:val="en-US"/>
        </w:rPr>
        <w:t xml:space="preserve">communication of </w:t>
      </w:r>
      <w:r w:rsidR="00A6247D">
        <w:rPr>
          <w:lang w:val="en-US"/>
        </w:rPr>
        <w:t>state transitions from on</w:t>
      </w:r>
      <w:r w:rsidR="003A64FB">
        <w:rPr>
          <w:lang w:val="en-US"/>
        </w:rPr>
        <w:t>e Resource instance to another. A Dynamic Link has the relation type "</w:t>
      </w:r>
      <w:proofErr w:type="spellStart"/>
      <w:r w:rsidR="003A64FB">
        <w:rPr>
          <w:lang w:val="en-US"/>
        </w:rPr>
        <w:t>boundto</w:t>
      </w:r>
      <w:proofErr w:type="spellEnd"/>
      <w:r w:rsidR="003A64FB">
        <w:rPr>
          <w:lang w:val="en-US"/>
        </w:rPr>
        <w:t>" and defines a data transfer from the link target resource to its context</w:t>
      </w:r>
      <w:r w:rsidR="001A2AC1">
        <w:rPr>
          <w:lang w:val="en-US"/>
        </w:rPr>
        <w:t xml:space="preserve"> Resource</w:t>
      </w:r>
      <w:r w:rsidR="003A64FB">
        <w:rPr>
          <w:lang w:val="en-US"/>
        </w:rPr>
        <w:t>, or anchor. Dynamic links also contain a target attribute "bind" which can have the value "</w:t>
      </w:r>
      <w:proofErr w:type="spellStart"/>
      <w:r w:rsidR="003A64FB">
        <w:rPr>
          <w:lang w:val="en-US"/>
        </w:rPr>
        <w:t>obs</w:t>
      </w:r>
      <w:proofErr w:type="spellEnd"/>
      <w:r w:rsidR="003A64FB">
        <w:rPr>
          <w:lang w:val="en-US"/>
        </w:rPr>
        <w:t xml:space="preserve">" or "push". </w:t>
      </w:r>
    </w:p>
    <w:p w14:paraId="0F09B717" w14:textId="77777777" w:rsidR="003E2054" w:rsidRDefault="003E2054" w:rsidP="00F6387C">
      <w:pPr>
        <w:outlineLvl w:val="0"/>
        <w:rPr>
          <w:lang w:val="en-US"/>
        </w:rPr>
      </w:pPr>
    </w:p>
    <w:p w14:paraId="6A381729" w14:textId="77777777" w:rsidR="00193B9B" w:rsidRDefault="003A64FB" w:rsidP="00F6387C">
      <w:pPr>
        <w:outlineLvl w:val="0"/>
        <w:rPr>
          <w:lang w:val="en-US"/>
        </w:rPr>
      </w:pPr>
      <w:r>
        <w:rPr>
          <w:lang w:val="en-US"/>
        </w:rPr>
        <w:t>A Dynamic link with the target attribute "bind": "</w:t>
      </w:r>
      <w:proofErr w:type="spellStart"/>
      <w:r>
        <w:rPr>
          <w:lang w:val="en-US"/>
        </w:rPr>
        <w:t>obs</w:t>
      </w:r>
      <w:proofErr w:type="spellEnd"/>
      <w:r>
        <w:rPr>
          <w:lang w:val="en-US"/>
        </w:rPr>
        <w:t xml:space="preserve">" results in an observe operation being performed on the target resource of the link, with the context of the link being updated whenever a notification takes place. </w:t>
      </w:r>
    </w:p>
    <w:p w14:paraId="3FF2977B" w14:textId="77777777" w:rsidR="00193B9B" w:rsidRDefault="00193B9B" w:rsidP="00F6387C">
      <w:pPr>
        <w:outlineLvl w:val="0"/>
        <w:rPr>
          <w:lang w:val="en-US"/>
        </w:rPr>
      </w:pPr>
    </w:p>
    <w:p w14:paraId="02C1AEFF" w14:textId="3F42461B" w:rsidR="003E2054" w:rsidRDefault="003E2054" w:rsidP="00F6387C">
      <w:pPr>
        <w:outlineLvl w:val="0"/>
        <w:rPr>
          <w:lang w:val="en-US"/>
        </w:rPr>
      </w:pPr>
      <w:r>
        <w:rPr>
          <w:lang w:val="en-US"/>
        </w:rPr>
        <w:t xml:space="preserve">A Rule Input may have </w:t>
      </w:r>
      <w:r w:rsidR="00193B9B">
        <w:rPr>
          <w:lang w:val="en-US"/>
        </w:rPr>
        <w:t>one or more</w:t>
      </w:r>
      <w:r>
        <w:rPr>
          <w:lang w:val="en-US"/>
        </w:rPr>
        <w:t xml:space="preserve"> associated Dynamic Link</w:t>
      </w:r>
      <w:r w:rsidR="00193B9B">
        <w:rPr>
          <w:lang w:val="en-US"/>
        </w:rPr>
        <w:t>s</w:t>
      </w:r>
      <w:r w:rsidR="00707350">
        <w:rPr>
          <w:lang w:val="en-US"/>
        </w:rPr>
        <w:t xml:space="preserve"> that bind to</w:t>
      </w:r>
      <w:r>
        <w:rPr>
          <w:lang w:val="en-US"/>
        </w:rPr>
        <w:t xml:space="preserve"> external </w:t>
      </w:r>
      <w:r w:rsidR="00193B9B">
        <w:rPr>
          <w:lang w:val="en-US"/>
        </w:rPr>
        <w:t>resource</w:t>
      </w:r>
      <w:r w:rsidR="00707350">
        <w:rPr>
          <w:lang w:val="en-US"/>
        </w:rPr>
        <w:t>s,</w:t>
      </w:r>
      <w:r w:rsidR="00193B9B">
        <w:rPr>
          <w:lang w:val="en-US"/>
        </w:rPr>
        <w:t xml:space="preserve"> using</w:t>
      </w:r>
      <w:r>
        <w:rPr>
          <w:lang w:val="en-US"/>
        </w:rPr>
        <w:t xml:space="preserve"> "bind": "</w:t>
      </w:r>
      <w:proofErr w:type="spellStart"/>
      <w:r>
        <w:rPr>
          <w:lang w:val="en-US"/>
        </w:rPr>
        <w:t>obs</w:t>
      </w:r>
      <w:proofErr w:type="spellEnd"/>
      <w:r>
        <w:rPr>
          <w:lang w:val="en-US"/>
        </w:rPr>
        <w:t>" to observe the external Resource and update the Rule Input upon notifications from the external Resource.</w:t>
      </w:r>
    </w:p>
    <w:p w14:paraId="05804274" w14:textId="77777777" w:rsidR="003E2054" w:rsidRDefault="003E2054" w:rsidP="00F6387C">
      <w:pPr>
        <w:outlineLvl w:val="0"/>
        <w:rPr>
          <w:lang w:val="en-US"/>
        </w:rPr>
      </w:pPr>
    </w:p>
    <w:p w14:paraId="25D8945A" w14:textId="3D733FF6" w:rsidR="00CD0559" w:rsidRDefault="00CD0559" w:rsidP="00CD0559">
      <w:pPr>
        <w:jc w:val="center"/>
        <w:outlineLvl w:val="0"/>
        <w:rPr>
          <w:b/>
          <w:lang w:val="en-US"/>
        </w:rPr>
      </w:pPr>
      <w:r w:rsidRPr="00171CFC">
        <w:rPr>
          <w:b/>
          <w:lang w:val="en-US"/>
        </w:rPr>
        <w:t xml:space="preserve">Figure </w:t>
      </w:r>
      <w:r w:rsidR="004C1055">
        <w:rPr>
          <w:b/>
          <w:lang w:val="en-US"/>
        </w:rPr>
        <w:t>3</w:t>
      </w:r>
      <w:r w:rsidR="00697AFC">
        <w:rPr>
          <w:b/>
          <w:lang w:val="en-US"/>
        </w:rPr>
        <w:t>2</w:t>
      </w:r>
      <w:r w:rsidRPr="00171CFC">
        <w:rPr>
          <w:b/>
          <w:lang w:val="en-US"/>
        </w:rPr>
        <w:t xml:space="preserve">. Example </w:t>
      </w:r>
      <w:r>
        <w:rPr>
          <w:b/>
          <w:lang w:val="en-US"/>
        </w:rPr>
        <w:t xml:space="preserve">Dynamic Link </w:t>
      </w:r>
      <w:r w:rsidR="004C1055">
        <w:rPr>
          <w:b/>
          <w:lang w:val="en-US"/>
        </w:rPr>
        <w:t>from</w:t>
      </w:r>
      <w:r>
        <w:rPr>
          <w:b/>
          <w:lang w:val="en-US"/>
        </w:rPr>
        <w:t xml:space="preserve"> </w:t>
      </w:r>
      <w:r w:rsidR="004C1055">
        <w:rPr>
          <w:b/>
          <w:lang w:val="en-US"/>
        </w:rPr>
        <w:t xml:space="preserve">external Resource to </w:t>
      </w:r>
      <w:r>
        <w:rPr>
          <w:b/>
          <w:lang w:val="en-US"/>
        </w:rPr>
        <w:t>Rule In</w:t>
      </w:r>
      <w:r w:rsidR="004C1055">
        <w:rPr>
          <w:b/>
          <w:lang w:val="en-US"/>
        </w:rPr>
        <w:t>put</w:t>
      </w:r>
    </w:p>
    <w:p w14:paraId="00BFF9CB" w14:textId="77777777" w:rsidR="00CD0559" w:rsidRPr="00171CFC" w:rsidRDefault="00CD0559" w:rsidP="00CD0559">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858"/>
      </w:tblGrid>
      <w:tr w:rsidR="00CD0559" w14:paraId="3BC129B4" w14:textId="77777777" w:rsidTr="006F1D39">
        <w:trPr>
          <w:cantSplit/>
          <w:trHeight w:val="1648"/>
        </w:trPr>
        <w:tc>
          <w:tcPr>
            <w:tcW w:w="5858" w:type="dxa"/>
            <w:shd w:val="clear" w:color="auto" w:fill="F2F2F2" w:themeFill="background1" w:themeFillShade="F2"/>
          </w:tcPr>
          <w:p w14:paraId="5FDEA3F5" w14:textId="19B81C21"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w:t>
            </w:r>
          </w:p>
          <w:p w14:paraId="7B44C538" w14:textId="21A7396E"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href</w:t>
            </w:r>
            <w:proofErr w:type="spellEnd"/>
            <w:r w:rsidRPr="00FE2F0B">
              <w:rPr>
                <w:rFonts w:ascii="Courier New" w:hAnsi="Courier New" w:cs="Courier New"/>
                <w:sz w:val="20"/>
                <w:szCs w:val="20"/>
              </w:rPr>
              <w:t>": "coap://[</w:t>
            </w:r>
            <w:r w:rsidR="00425520">
              <w:rPr>
                <w:rFonts w:ascii="Courier New" w:hAnsi="Courier New" w:cs="Courier New"/>
                <w:sz w:val="20"/>
                <w:szCs w:val="20"/>
              </w:rPr>
              <w:t>fec0</w:t>
            </w:r>
            <w:r w:rsidRPr="00FE2F0B">
              <w:rPr>
                <w:rFonts w:ascii="Courier New" w:hAnsi="Courier New" w:cs="Courier New"/>
                <w:sz w:val="20"/>
                <w:szCs w:val="20"/>
              </w:rPr>
              <w:t>::13]/temp",</w:t>
            </w:r>
          </w:p>
          <w:p w14:paraId="184EEB22" w14:textId="40BD6755"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rel</w:t>
            </w:r>
            <w:proofErr w:type="spellEnd"/>
            <w:r w:rsidRPr="00FE2F0B">
              <w:rPr>
                <w:rFonts w:ascii="Courier New" w:hAnsi="Courier New" w:cs="Courier New"/>
                <w:sz w:val="20"/>
                <w:szCs w:val="20"/>
              </w:rPr>
              <w:t>": ["</w:t>
            </w:r>
            <w:proofErr w:type="spellStart"/>
            <w:r w:rsidRPr="00FE2F0B">
              <w:rPr>
                <w:rFonts w:ascii="Courier New" w:hAnsi="Courier New" w:cs="Courier New"/>
                <w:sz w:val="20"/>
                <w:szCs w:val="20"/>
              </w:rPr>
              <w:t>boundto</w:t>
            </w:r>
            <w:proofErr w:type="spellEnd"/>
            <w:r w:rsidRPr="00FE2F0B">
              <w:rPr>
                <w:rFonts w:ascii="Courier New" w:hAnsi="Courier New" w:cs="Courier New"/>
                <w:sz w:val="20"/>
                <w:szCs w:val="20"/>
              </w:rPr>
              <w:t>"],</w:t>
            </w:r>
          </w:p>
          <w:p w14:paraId="3D31F68E" w14:textId="40CC74C9"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"anchor": </w:t>
            </w:r>
            <w:r w:rsidR="004C1055" w:rsidRPr="00FE2F0B">
              <w:rPr>
                <w:rFonts w:ascii="Courier New" w:hAnsi="Courier New" w:cs="Courier New"/>
                <w:sz w:val="20"/>
                <w:szCs w:val="20"/>
              </w:rPr>
              <w:t>"</w:t>
            </w:r>
            <w:proofErr w:type="spellStart"/>
            <w:r w:rsidR="004C1055" w:rsidRPr="00FE2F0B">
              <w:rPr>
                <w:rFonts w:ascii="Courier New" w:hAnsi="Courier New" w:cs="Courier New"/>
                <w:sz w:val="20"/>
                <w:szCs w:val="20"/>
              </w:rPr>
              <w:t>tempinput</w:t>
            </w:r>
            <w:proofErr w:type="spellEnd"/>
            <w:r w:rsidR="004C1055" w:rsidRPr="00FE2F0B">
              <w:rPr>
                <w:rFonts w:ascii="Courier New" w:hAnsi="Courier New" w:cs="Courier New"/>
                <w:sz w:val="20"/>
                <w:szCs w:val="20"/>
              </w:rPr>
              <w:t>",</w:t>
            </w:r>
          </w:p>
          <w:p w14:paraId="3017BCF0" w14:textId="471BE8C4"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"bind": "</w:t>
            </w:r>
            <w:proofErr w:type="spellStart"/>
            <w:r w:rsidRPr="00FE2F0B">
              <w:rPr>
                <w:rFonts w:ascii="Courier New" w:hAnsi="Courier New" w:cs="Courier New"/>
                <w:sz w:val="20"/>
                <w:szCs w:val="20"/>
              </w:rPr>
              <w:t>obs</w:t>
            </w:r>
            <w:proofErr w:type="spellEnd"/>
            <w:r w:rsidRPr="00FE2F0B">
              <w:rPr>
                <w:rFonts w:ascii="Courier New" w:hAnsi="Courier New" w:cs="Courier New"/>
                <w:sz w:val="20"/>
                <w:szCs w:val="20"/>
              </w:rPr>
              <w:t>",</w:t>
            </w:r>
          </w:p>
          <w:p w14:paraId="269F3F82" w14:textId="77777777"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rt</w:t>
            </w:r>
            <w:proofErr w:type="spellEnd"/>
            <w:r w:rsidRPr="00FE2F0B">
              <w:rPr>
                <w:rFonts w:ascii="Courier New" w:hAnsi="Courier New" w:cs="Courier New"/>
                <w:sz w:val="20"/>
                <w:szCs w:val="20"/>
              </w:rPr>
              <w:t>": ["</w:t>
            </w:r>
            <w:proofErr w:type="spellStart"/>
            <w:r w:rsidRPr="00FE2F0B">
              <w:rPr>
                <w:rFonts w:ascii="Courier New" w:hAnsi="Courier New" w:cs="Courier New"/>
                <w:sz w:val="20"/>
                <w:szCs w:val="20"/>
              </w:rPr>
              <w:t>oic.</w:t>
            </w:r>
            <w:proofErr w:type="gramStart"/>
            <w:r w:rsidRPr="00FE2F0B">
              <w:rPr>
                <w:rFonts w:ascii="Courier New" w:hAnsi="Courier New" w:cs="Courier New"/>
                <w:sz w:val="20"/>
                <w:szCs w:val="20"/>
              </w:rPr>
              <w:t>r.temperature</w:t>
            </w:r>
            <w:proofErr w:type="spellEnd"/>
            <w:proofErr w:type="gramEnd"/>
            <w:r w:rsidRPr="00FE2F0B">
              <w:rPr>
                <w:rFonts w:ascii="Courier New" w:hAnsi="Courier New" w:cs="Courier New"/>
                <w:sz w:val="20"/>
                <w:szCs w:val="20"/>
              </w:rPr>
              <w:t>"],</w:t>
            </w:r>
          </w:p>
          <w:p w14:paraId="465434FE" w14:textId="525DEC49" w:rsidR="00CD0559" w:rsidRPr="00FE2F0B" w:rsidRDefault="00CD0559" w:rsidP="006F1D39">
            <w:pPr>
              <w:jc w:val="left"/>
              <w:rPr>
                <w:rFonts w:ascii="Courier New" w:hAnsi="Courier New" w:cs="Courier New"/>
                <w:sz w:val="20"/>
                <w:szCs w:val="20"/>
              </w:rPr>
            </w:pPr>
            <w:r w:rsidRPr="00FE2F0B">
              <w:rPr>
                <w:rFonts w:ascii="Courier New" w:hAnsi="Courier New" w:cs="Courier New"/>
                <w:sz w:val="20"/>
                <w:szCs w:val="20"/>
              </w:rPr>
              <w:t xml:space="preserve"> "if": ["</w:t>
            </w:r>
            <w:proofErr w:type="spellStart"/>
            <w:r w:rsidRPr="00FE2F0B">
              <w:rPr>
                <w:rFonts w:ascii="Courier New" w:hAnsi="Courier New" w:cs="Courier New"/>
                <w:sz w:val="20"/>
                <w:szCs w:val="20"/>
              </w:rPr>
              <w:t>oic.</w:t>
            </w:r>
            <w:proofErr w:type="gramStart"/>
            <w:r w:rsidRPr="00FE2F0B">
              <w:rPr>
                <w:rFonts w:ascii="Courier New" w:hAnsi="Courier New" w:cs="Courier New"/>
                <w:sz w:val="20"/>
                <w:szCs w:val="20"/>
              </w:rPr>
              <w:t>if.a</w:t>
            </w:r>
            <w:proofErr w:type="spellEnd"/>
            <w:proofErr w:type="gramEnd"/>
            <w:r w:rsidRPr="00FE2F0B">
              <w:rPr>
                <w:rFonts w:ascii="Courier New" w:hAnsi="Courier New" w:cs="Courier New"/>
                <w:sz w:val="20"/>
                <w:szCs w:val="20"/>
              </w:rPr>
              <w:t>"</w:t>
            </w:r>
            <w:del w:id="102" w:author="Michael Koster" w:date="2018-05-02T13:42:00Z">
              <w:r w:rsidRPr="00FE2F0B" w:rsidDel="008C1DDD">
                <w:rPr>
                  <w:rFonts w:ascii="Courier New" w:hAnsi="Courier New" w:cs="Courier New"/>
                  <w:sz w:val="20"/>
                  <w:szCs w:val="20"/>
                </w:rPr>
                <w:delText>,"oic.if.baseline"</w:delText>
              </w:r>
            </w:del>
            <w:r w:rsidRPr="00FE2F0B">
              <w:rPr>
                <w:rFonts w:ascii="Courier New" w:hAnsi="Courier New" w:cs="Courier New"/>
                <w:sz w:val="20"/>
                <w:szCs w:val="20"/>
              </w:rPr>
              <w:t>]</w:t>
            </w:r>
          </w:p>
          <w:p w14:paraId="2781DB27" w14:textId="77777777" w:rsidR="00CD0559" w:rsidRPr="00346B20" w:rsidRDefault="00CD0559" w:rsidP="006F1D39">
            <w:pPr>
              <w:jc w:val="left"/>
              <w:rPr>
                <w:i/>
              </w:rPr>
            </w:pPr>
            <w:r w:rsidRPr="00FE2F0B">
              <w:rPr>
                <w:rFonts w:ascii="Courier New" w:hAnsi="Courier New" w:cs="Courier New"/>
                <w:sz w:val="20"/>
                <w:szCs w:val="20"/>
              </w:rPr>
              <w:t>}</w:t>
            </w:r>
          </w:p>
        </w:tc>
      </w:tr>
    </w:tbl>
    <w:p w14:paraId="0D62E42F" w14:textId="77777777" w:rsidR="00CD0559" w:rsidRDefault="00CD0559" w:rsidP="00F6387C">
      <w:pPr>
        <w:outlineLvl w:val="0"/>
        <w:rPr>
          <w:lang w:val="en-US"/>
        </w:rPr>
      </w:pPr>
    </w:p>
    <w:p w14:paraId="73C3E105" w14:textId="77777777" w:rsidR="00C62054" w:rsidRDefault="00C62054" w:rsidP="00F6387C">
      <w:pPr>
        <w:outlineLvl w:val="0"/>
        <w:rPr>
          <w:lang w:val="en-US"/>
        </w:rPr>
      </w:pPr>
    </w:p>
    <w:p w14:paraId="3874A805" w14:textId="5B63249B" w:rsidR="003A64FB" w:rsidRDefault="003A64FB" w:rsidP="00F6387C">
      <w:pPr>
        <w:outlineLvl w:val="0"/>
        <w:rPr>
          <w:lang w:val="en-US"/>
        </w:rPr>
      </w:pPr>
      <w:r>
        <w:rPr>
          <w:lang w:val="en-US"/>
        </w:rPr>
        <w:t xml:space="preserve">A Dynamic Link with a target attribute "bind": "push" results in an update operation being performed on the context resource of the link whenever the target resource is updated. </w:t>
      </w:r>
    </w:p>
    <w:p w14:paraId="58AA1330" w14:textId="77777777" w:rsidR="00193B9B" w:rsidRDefault="00193B9B" w:rsidP="00F6387C">
      <w:pPr>
        <w:outlineLvl w:val="0"/>
        <w:rPr>
          <w:lang w:val="en-US"/>
        </w:rPr>
      </w:pPr>
    </w:p>
    <w:p w14:paraId="0FAEF98C" w14:textId="7EB1E7C6" w:rsidR="00193B9B" w:rsidRDefault="00193B9B" w:rsidP="00F6387C">
      <w:pPr>
        <w:outlineLvl w:val="0"/>
        <w:rPr>
          <w:lang w:val="en-US"/>
        </w:rPr>
      </w:pPr>
      <w:r>
        <w:rPr>
          <w:lang w:val="en-US"/>
        </w:rPr>
        <w:t xml:space="preserve">A Rule Action may have one or more </w:t>
      </w:r>
      <w:r w:rsidR="00541383">
        <w:rPr>
          <w:lang w:val="en-US"/>
        </w:rPr>
        <w:t xml:space="preserve">associated </w:t>
      </w:r>
      <w:r>
        <w:rPr>
          <w:lang w:val="en-US"/>
        </w:rPr>
        <w:t xml:space="preserve">Dynamic Links that </w:t>
      </w:r>
      <w:r w:rsidR="00707350">
        <w:rPr>
          <w:lang w:val="en-US"/>
        </w:rPr>
        <w:t>bind</w:t>
      </w:r>
      <w:r>
        <w:rPr>
          <w:lang w:val="en-US"/>
        </w:rPr>
        <w:t xml:space="preserve"> to an external Resource</w:t>
      </w:r>
      <w:r w:rsidR="00707350">
        <w:rPr>
          <w:lang w:val="en-US"/>
        </w:rPr>
        <w:t>s,</w:t>
      </w:r>
      <w:r w:rsidR="00F60D01">
        <w:rPr>
          <w:lang w:val="en-US"/>
        </w:rPr>
        <w:t xml:space="preserve"> using "bind": </w:t>
      </w:r>
      <w:r>
        <w:rPr>
          <w:lang w:val="en-US"/>
        </w:rPr>
        <w:t>"push" to update the external Resource when the Rule Action is processed.</w:t>
      </w:r>
    </w:p>
    <w:p w14:paraId="566C40E7" w14:textId="77777777" w:rsidR="0069197B" w:rsidRDefault="0069197B" w:rsidP="00F6387C">
      <w:pPr>
        <w:outlineLvl w:val="0"/>
        <w:rPr>
          <w:lang w:val="en-US"/>
        </w:rPr>
      </w:pPr>
    </w:p>
    <w:p w14:paraId="293EF2FC" w14:textId="32733EC1" w:rsidR="004C1055" w:rsidRDefault="004C1055" w:rsidP="004C1055">
      <w:pPr>
        <w:jc w:val="center"/>
        <w:outlineLvl w:val="0"/>
        <w:rPr>
          <w:b/>
          <w:lang w:val="en-US"/>
        </w:rPr>
      </w:pPr>
      <w:r w:rsidRPr="00171CFC">
        <w:rPr>
          <w:b/>
          <w:lang w:val="en-US"/>
        </w:rPr>
        <w:t xml:space="preserve">Figure </w:t>
      </w:r>
      <w:r w:rsidR="00563E62">
        <w:rPr>
          <w:b/>
          <w:lang w:val="en-US"/>
        </w:rPr>
        <w:t>3</w:t>
      </w:r>
      <w:r w:rsidR="00697AFC">
        <w:rPr>
          <w:b/>
          <w:lang w:val="en-US"/>
        </w:rPr>
        <w:t>3</w:t>
      </w:r>
      <w:r w:rsidRPr="00171CFC">
        <w:rPr>
          <w:b/>
          <w:lang w:val="en-US"/>
        </w:rPr>
        <w:t xml:space="preserve">. Example </w:t>
      </w:r>
      <w:r>
        <w:rPr>
          <w:b/>
          <w:lang w:val="en-US"/>
        </w:rPr>
        <w:t>Dynamic Link from Rule Action to external Resource</w:t>
      </w:r>
    </w:p>
    <w:p w14:paraId="6EFC7C98" w14:textId="77777777" w:rsidR="004C1055" w:rsidRPr="00171CFC" w:rsidRDefault="004C1055" w:rsidP="004C1055">
      <w:pPr>
        <w:jc w:val="center"/>
        <w:outlineLvl w:val="0"/>
        <w:rPr>
          <w:b/>
          <w:lang w:val="en-US"/>
        </w:rPr>
      </w:pPr>
    </w:p>
    <w:tbl>
      <w:tblPr>
        <w:tblStyle w:val="TableGrid"/>
        <w:tblW w:w="7992" w:type="dxa"/>
        <w:tblInd w:w="850" w:type="dxa"/>
        <w:shd w:val="clear" w:color="auto" w:fill="F2F2F2" w:themeFill="background1" w:themeFillShade="F2"/>
        <w:tblLook w:val="04A0" w:firstRow="1" w:lastRow="0" w:firstColumn="1" w:lastColumn="0" w:noHBand="0" w:noVBand="1"/>
      </w:tblPr>
      <w:tblGrid>
        <w:gridCol w:w="7992"/>
      </w:tblGrid>
      <w:tr w:rsidR="005D20D7" w14:paraId="20CC8D68" w14:textId="77777777" w:rsidTr="00B40AFD">
        <w:trPr>
          <w:cantSplit/>
          <w:trHeight w:val="1599"/>
        </w:trPr>
        <w:tc>
          <w:tcPr>
            <w:tcW w:w="7992" w:type="dxa"/>
            <w:shd w:val="clear" w:color="auto" w:fill="F2F2F2" w:themeFill="background1" w:themeFillShade="F2"/>
          </w:tcPr>
          <w:p w14:paraId="6744C542" w14:textId="77777777"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w:t>
            </w:r>
          </w:p>
          <w:p w14:paraId="5450607F" w14:textId="2DB116EF"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href</w:t>
            </w:r>
            <w:proofErr w:type="spellEnd"/>
            <w:r w:rsidRPr="00FE2F0B">
              <w:rPr>
                <w:rFonts w:ascii="Courier New" w:hAnsi="Courier New" w:cs="Courier New"/>
                <w:sz w:val="20"/>
                <w:szCs w:val="20"/>
              </w:rPr>
              <w:t>": "</w:t>
            </w:r>
            <w:proofErr w:type="spellStart"/>
            <w:r w:rsidR="00B82605" w:rsidRPr="00FE2F0B">
              <w:rPr>
                <w:rFonts w:ascii="Courier New" w:hAnsi="Courier New" w:cs="Courier New"/>
                <w:sz w:val="20"/>
                <w:szCs w:val="20"/>
              </w:rPr>
              <w:t>scenecontrol</w:t>
            </w:r>
            <w:proofErr w:type="spellEnd"/>
            <w:r w:rsidRPr="00FE2F0B">
              <w:rPr>
                <w:rFonts w:ascii="Courier New" w:hAnsi="Courier New" w:cs="Courier New"/>
                <w:sz w:val="20"/>
                <w:szCs w:val="20"/>
              </w:rPr>
              <w:t>",</w:t>
            </w:r>
          </w:p>
          <w:p w14:paraId="2A92DB14" w14:textId="77777777"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rel</w:t>
            </w:r>
            <w:proofErr w:type="spellEnd"/>
            <w:r w:rsidRPr="00FE2F0B">
              <w:rPr>
                <w:rFonts w:ascii="Courier New" w:hAnsi="Courier New" w:cs="Courier New"/>
                <w:sz w:val="20"/>
                <w:szCs w:val="20"/>
              </w:rPr>
              <w:t>": ["</w:t>
            </w:r>
            <w:proofErr w:type="spellStart"/>
            <w:r w:rsidRPr="00FE2F0B">
              <w:rPr>
                <w:rFonts w:ascii="Courier New" w:hAnsi="Courier New" w:cs="Courier New"/>
                <w:sz w:val="20"/>
                <w:szCs w:val="20"/>
              </w:rPr>
              <w:t>boundto</w:t>
            </w:r>
            <w:proofErr w:type="spellEnd"/>
            <w:r w:rsidRPr="00FE2F0B">
              <w:rPr>
                <w:rFonts w:ascii="Courier New" w:hAnsi="Courier New" w:cs="Courier New"/>
                <w:sz w:val="20"/>
                <w:szCs w:val="20"/>
              </w:rPr>
              <w:t>"],</w:t>
            </w:r>
          </w:p>
          <w:p w14:paraId="5EEB5A2B" w14:textId="4B084EC2" w:rsidR="004C1055" w:rsidRPr="00B40AFD" w:rsidRDefault="004C1055" w:rsidP="00B40AFD">
            <w:pPr>
              <w:pStyle w:val="HTMLPreformatted"/>
              <w:rPr>
                <w:color w:val="000000"/>
              </w:rPr>
            </w:pPr>
            <w:r w:rsidRPr="00FE2F0B">
              <w:rPr>
                <w:sz w:val="20"/>
                <w:szCs w:val="20"/>
              </w:rPr>
              <w:t xml:space="preserve"> "anchor": "</w:t>
            </w:r>
            <w:r w:rsidR="00B82605" w:rsidRPr="00FE2F0B">
              <w:rPr>
                <w:sz w:val="20"/>
                <w:szCs w:val="20"/>
              </w:rPr>
              <w:t>coap:/</w:t>
            </w:r>
            <w:proofErr w:type="gramStart"/>
            <w:r w:rsidR="00B82605" w:rsidRPr="00FE2F0B">
              <w:rPr>
                <w:sz w:val="20"/>
                <w:szCs w:val="20"/>
              </w:rPr>
              <w:t>/[</w:t>
            </w:r>
            <w:proofErr w:type="gramEnd"/>
            <w:r w:rsidR="00A450F5" w:rsidRPr="00A450F5">
              <w:rPr>
                <w:color w:val="000000"/>
              </w:rPr>
              <w:t xml:space="preserve"> 2001:db8:2::1</w:t>
            </w:r>
            <w:r w:rsidR="00B82605" w:rsidRPr="00FE2F0B">
              <w:rPr>
                <w:sz w:val="20"/>
                <w:szCs w:val="20"/>
              </w:rPr>
              <w:t>]/</w:t>
            </w:r>
            <w:r w:rsidR="005D20D7" w:rsidRPr="00FE2F0B">
              <w:rPr>
                <w:sz w:val="20"/>
                <w:szCs w:val="20"/>
              </w:rPr>
              <w:t>scenes/scene1/</w:t>
            </w:r>
            <w:proofErr w:type="spellStart"/>
            <w:r w:rsidR="005D20D7" w:rsidRPr="00FE2F0B">
              <w:rPr>
                <w:sz w:val="20"/>
                <w:szCs w:val="20"/>
              </w:rPr>
              <w:t>lastScene</w:t>
            </w:r>
            <w:proofErr w:type="spellEnd"/>
            <w:r w:rsidRPr="00FE2F0B">
              <w:rPr>
                <w:sz w:val="20"/>
                <w:szCs w:val="20"/>
              </w:rPr>
              <w:t>",</w:t>
            </w:r>
          </w:p>
          <w:p w14:paraId="05EEFD8A" w14:textId="16DF2585"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"bind": "</w:t>
            </w:r>
            <w:r w:rsidR="00371F27" w:rsidRPr="00FE2F0B">
              <w:rPr>
                <w:rFonts w:ascii="Courier New" w:hAnsi="Courier New" w:cs="Courier New"/>
                <w:sz w:val="20"/>
                <w:szCs w:val="20"/>
              </w:rPr>
              <w:t>push</w:t>
            </w:r>
            <w:r w:rsidRPr="00FE2F0B">
              <w:rPr>
                <w:rFonts w:ascii="Courier New" w:hAnsi="Courier New" w:cs="Courier New"/>
                <w:sz w:val="20"/>
                <w:szCs w:val="20"/>
              </w:rPr>
              <w:t>",</w:t>
            </w:r>
          </w:p>
          <w:p w14:paraId="3C814969" w14:textId="133C1111"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w:t>
            </w:r>
            <w:proofErr w:type="spellStart"/>
            <w:r w:rsidRPr="00FE2F0B">
              <w:rPr>
                <w:rFonts w:ascii="Courier New" w:hAnsi="Courier New" w:cs="Courier New"/>
                <w:sz w:val="20"/>
                <w:szCs w:val="20"/>
              </w:rPr>
              <w:t>rt</w:t>
            </w:r>
            <w:proofErr w:type="spellEnd"/>
            <w:r w:rsidRPr="00FE2F0B">
              <w:rPr>
                <w:rFonts w:ascii="Courier New" w:hAnsi="Courier New" w:cs="Courier New"/>
                <w:sz w:val="20"/>
                <w:szCs w:val="20"/>
              </w:rPr>
              <w:t>": ["</w:t>
            </w:r>
            <w:proofErr w:type="spellStart"/>
            <w:r w:rsidRPr="00FE2F0B">
              <w:rPr>
                <w:rFonts w:ascii="Courier New" w:hAnsi="Courier New" w:cs="Courier New"/>
                <w:sz w:val="20"/>
                <w:szCs w:val="20"/>
              </w:rPr>
              <w:t>oic.r.</w:t>
            </w:r>
            <w:del w:id="103" w:author="Michael Koster" w:date="2018-05-08T14:37:00Z">
              <w:r w:rsidR="00371F27" w:rsidRPr="00FE2F0B" w:rsidDel="00651BEA">
                <w:rPr>
                  <w:rFonts w:ascii="Courier New" w:hAnsi="Courier New" w:cs="Courier New"/>
                  <w:sz w:val="20"/>
                  <w:szCs w:val="20"/>
                </w:rPr>
                <w:delText>sceneco</w:delText>
              </w:r>
              <w:r w:rsidR="00015269" w:rsidDel="00651BEA">
                <w:rPr>
                  <w:rFonts w:ascii="Courier New" w:hAnsi="Courier New" w:cs="Courier New"/>
                  <w:sz w:val="20"/>
                  <w:szCs w:val="20"/>
                </w:rPr>
                <w:delText>ntrol</w:delText>
              </w:r>
            </w:del>
            <w:ins w:id="104" w:author="Michael Koster" w:date="2018-05-08T14:37:00Z">
              <w:r w:rsidR="00651BEA" w:rsidRPr="00FE2F0B">
                <w:rPr>
                  <w:rFonts w:ascii="Courier New" w:hAnsi="Courier New" w:cs="Courier New"/>
                  <w:sz w:val="20"/>
                  <w:szCs w:val="20"/>
                </w:rPr>
                <w:t>sceneco</w:t>
              </w:r>
              <w:r w:rsidR="00651BEA">
                <w:rPr>
                  <w:rFonts w:ascii="Courier New" w:hAnsi="Courier New" w:cs="Courier New"/>
                  <w:sz w:val="20"/>
                  <w:szCs w:val="20"/>
                </w:rPr>
                <w:t>llection</w:t>
              </w:r>
            </w:ins>
            <w:proofErr w:type="spellEnd"/>
            <w:r w:rsidRPr="00FE2F0B">
              <w:rPr>
                <w:rFonts w:ascii="Courier New" w:hAnsi="Courier New" w:cs="Courier New"/>
                <w:sz w:val="20"/>
                <w:szCs w:val="20"/>
              </w:rPr>
              <w:t>"],</w:t>
            </w:r>
          </w:p>
          <w:p w14:paraId="46EA166A" w14:textId="6C470363" w:rsidR="004C1055" w:rsidRPr="00FE2F0B" w:rsidRDefault="004C1055" w:rsidP="006F1D39">
            <w:pPr>
              <w:jc w:val="left"/>
              <w:rPr>
                <w:rFonts w:ascii="Courier New" w:hAnsi="Courier New" w:cs="Courier New"/>
                <w:sz w:val="20"/>
                <w:szCs w:val="20"/>
              </w:rPr>
            </w:pPr>
            <w:r w:rsidRPr="00FE2F0B">
              <w:rPr>
                <w:rFonts w:ascii="Courier New" w:hAnsi="Courier New" w:cs="Courier New"/>
                <w:sz w:val="20"/>
                <w:szCs w:val="20"/>
              </w:rPr>
              <w:t xml:space="preserve"> "if": ["</w:t>
            </w:r>
            <w:proofErr w:type="spellStart"/>
            <w:r w:rsidRPr="00FE2F0B">
              <w:rPr>
                <w:rFonts w:ascii="Courier New" w:hAnsi="Courier New" w:cs="Courier New"/>
                <w:sz w:val="20"/>
                <w:szCs w:val="20"/>
              </w:rPr>
              <w:t>oic.</w:t>
            </w:r>
            <w:proofErr w:type="gramStart"/>
            <w:r w:rsidRPr="00FE2F0B">
              <w:rPr>
                <w:rFonts w:ascii="Courier New" w:hAnsi="Courier New" w:cs="Courier New"/>
                <w:sz w:val="20"/>
                <w:szCs w:val="20"/>
              </w:rPr>
              <w:t>if.</w:t>
            </w:r>
            <w:r w:rsidR="00371F27" w:rsidRPr="00FE2F0B">
              <w:rPr>
                <w:rFonts w:ascii="Courier New" w:hAnsi="Courier New" w:cs="Courier New"/>
                <w:sz w:val="20"/>
                <w:szCs w:val="20"/>
              </w:rPr>
              <w:t>a</w:t>
            </w:r>
            <w:proofErr w:type="spellEnd"/>
            <w:proofErr w:type="gramEnd"/>
            <w:r w:rsidRPr="00FE2F0B">
              <w:rPr>
                <w:rFonts w:ascii="Courier New" w:hAnsi="Courier New" w:cs="Courier New"/>
                <w:sz w:val="20"/>
                <w:szCs w:val="20"/>
              </w:rPr>
              <w:t>"</w:t>
            </w:r>
            <w:del w:id="105" w:author="Michael Koster" w:date="2018-05-02T13:43:00Z">
              <w:r w:rsidRPr="00FE2F0B" w:rsidDel="008C1DDD">
                <w:rPr>
                  <w:rFonts w:ascii="Courier New" w:hAnsi="Courier New" w:cs="Courier New"/>
                  <w:sz w:val="20"/>
                  <w:szCs w:val="20"/>
                </w:rPr>
                <w:delText>,"oic.if.baseline"</w:delText>
              </w:r>
            </w:del>
            <w:r w:rsidRPr="00FE2F0B">
              <w:rPr>
                <w:rFonts w:ascii="Courier New" w:hAnsi="Courier New" w:cs="Courier New"/>
                <w:sz w:val="20"/>
                <w:szCs w:val="20"/>
              </w:rPr>
              <w:t>]</w:t>
            </w:r>
          </w:p>
          <w:p w14:paraId="1D6AAF1C" w14:textId="77777777" w:rsidR="004C1055" w:rsidRPr="00346B20" w:rsidRDefault="004C1055" w:rsidP="006F1D39">
            <w:pPr>
              <w:jc w:val="left"/>
              <w:rPr>
                <w:i/>
              </w:rPr>
            </w:pPr>
            <w:r w:rsidRPr="00FE2F0B">
              <w:rPr>
                <w:rFonts w:ascii="Courier New" w:hAnsi="Courier New" w:cs="Courier New"/>
                <w:sz w:val="20"/>
                <w:szCs w:val="20"/>
              </w:rPr>
              <w:t>}</w:t>
            </w:r>
          </w:p>
        </w:tc>
      </w:tr>
    </w:tbl>
    <w:p w14:paraId="62598627" w14:textId="77777777" w:rsidR="004C1055" w:rsidRDefault="004C1055" w:rsidP="004C1055">
      <w:pPr>
        <w:outlineLvl w:val="0"/>
        <w:rPr>
          <w:lang w:val="en-US"/>
        </w:rPr>
      </w:pPr>
    </w:p>
    <w:p w14:paraId="52B1899C" w14:textId="77777777" w:rsidR="00C62054" w:rsidRPr="00AB2E38" w:rsidRDefault="00C62054" w:rsidP="00F6387C">
      <w:pPr>
        <w:outlineLvl w:val="0"/>
        <w:rPr>
          <w:lang w:val="en-US"/>
        </w:rPr>
      </w:pPr>
    </w:p>
    <w:p w14:paraId="5ACE3979" w14:textId="059E169C" w:rsidR="005413D8" w:rsidRDefault="005413D8" w:rsidP="005413D8">
      <w:pPr>
        <w:outlineLvl w:val="0"/>
        <w:rPr>
          <w:b/>
          <w:lang w:val="en-US"/>
        </w:rPr>
      </w:pPr>
      <w:r>
        <w:rPr>
          <w:b/>
          <w:lang w:val="en-US"/>
        </w:rPr>
        <w:t>11.9.</w:t>
      </w:r>
      <w:r w:rsidR="00707350">
        <w:rPr>
          <w:b/>
          <w:lang w:val="en-US"/>
        </w:rPr>
        <w:t>3</w:t>
      </w:r>
      <w:r>
        <w:rPr>
          <w:b/>
          <w:lang w:val="en-US"/>
        </w:rPr>
        <w:tab/>
      </w:r>
      <w:r w:rsidR="00E72EA7">
        <w:rPr>
          <w:b/>
          <w:lang w:val="en-US"/>
        </w:rPr>
        <w:t xml:space="preserve">Rule </w:t>
      </w:r>
      <w:r w:rsidR="006C4567">
        <w:rPr>
          <w:b/>
          <w:lang w:val="en-US"/>
        </w:rPr>
        <w:t>Life Cycle</w:t>
      </w:r>
    </w:p>
    <w:p w14:paraId="007F096B" w14:textId="77777777" w:rsidR="00206A69" w:rsidRPr="00206A69" w:rsidRDefault="00206A69" w:rsidP="005413D8">
      <w:pPr>
        <w:outlineLvl w:val="0"/>
        <w:rPr>
          <w:lang w:val="en-US"/>
        </w:rPr>
      </w:pPr>
    </w:p>
    <w:p w14:paraId="2498EF84" w14:textId="7F5FDC79" w:rsidR="00206A69" w:rsidRDefault="00206A69" w:rsidP="005413D8">
      <w:pPr>
        <w:outlineLvl w:val="0"/>
        <w:rPr>
          <w:lang w:val="en-US"/>
        </w:rPr>
      </w:pPr>
      <w:r>
        <w:rPr>
          <w:lang w:val="en-US"/>
        </w:rPr>
        <w:t>Rules may be created</w:t>
      </w:r>
      <w:r w:rsidR="008A286E">
        <w:rPr>
          <w:lang w:val="en-US"/>
        </w:rPr>
        <w:t xml:space="preserve"> and managed</w:t>
      </w:r>
      <w:r w:rsidR="00305C4F">
        <w:rPr>
          <w:lang w:val="en-US"/>
        </w:rPr>
        <w:t xml:space="preserve"> by a client acting in the role of</w:t>
      </w:r>
      <w:r>
        <w:rPr>
          <w:lang w:val="en-US"/>
        </w:rPr>
        <w:t xml:space="preserve"> an application level configuration tool or application orchestration tool. </w:t>
      </w:r>
    </w:p>
    <w:p w14:paraId="1B9A047F" w14:textId="77777777" w:rsidR="00305C4F" w:rsidRDefault="00305C4F" w:rsidP="005413D8">
      <w:pPr>
        <w:outlineLvl w:val="0"/>
        <w:rPr>
          <w:lang w:val="en-US"/>
        </w:rPr>
      </w:pPr>
    </w:p>
    <w:p w14:paraId="7EAB3D65" w14:textId="0D9BE91E" w:rsidR="00305C4F" w:rsidRDefault="00305C4F" w:rsidP="005413D8">
      <w:pPr>
        <w:outlineLvl w:val="0"/>
        <w:rPr>
          <w:lang w:val="en-US"/>
        </w:rPr>
      </w:pPr>
      <w:r>
        <w:rPr>
          <w:lang w:val="en-US"/>
        </w:rPr>
        <w:lastRenderedPageBreak/>
        <w:t xml:space="preserve">It is expected that Rules are composed by creating templates for the Rule Resource and its Rule Input and Rule Action Resources, and creating the Rule Expression with the appropriate </w:t>
      </w:r>
      <w:proofErr w:type="spellStart"/>
      <w:proofErr w:type="gramStart"/>
      <w:r>
        <w:rPr>
          <w:lang w:val="en-US"/>
        </w:rPr>
        <w:t>resource:property</w:t>
      </w:r>
      <w:proofErr w:type="spellEnd"/>
      <w:proofErr w:type="gramEnd"/>
      <w:r>
        <w:rPr>
          <w:lang w:val="en-US"/>
        </w:rPr>
        <w:t xml:space="preserve"> references.</w:t>
      </w:r>
    </w:p>
    <w:p w14:paraId="314ACB16" w14:textId="77777777" w:rsidR="00305C4F" w:rsidRDefault="00305C4F" w:rsidP="005413D8">
      <w:pPr>
        <w:outlineLvl w:val="0"/>
        <w:rPr>
          <w:lang w:val="en-US"/>
        </w:rPr>
      </w:pPr>
    </w:p>
    <w:p w14:paraId="1D5DE4C2" w14:textId="4A59E5EB" w:rsidR="00305C4F" w:rsidRDefault="00305C4F" w:rsidP="005413D8">
      <w:pPr>
        <w:outlineLvl w:val="0"/>
        <w:rPr>
          <w:lang w:val="en-US"/>
        </w:rPr>
      </w:pPr>
      <w:r>
        <w:rPr>
          <w:lang w:val="en-US"/>
        </w:rPr>
        <w:t>This template can then be used to create an instance of the Rule on an appropriate device in a system. The template would be configured with appropriate initial values</w:t>
      </w:r>
      <w:r w:rsidR="0009189D">
        <w:rPr>
          <w:lang w:val="en-US"/>
        </w:rPr>
        <w:t>, or these values could be set after creating the Rule instance</w:t>
      </w:r>
      <w:r>
        <w:rPr>
          <w:lang w:val="en-US"/>
        </w:rPr>
        <w:t>.</w:t>
      </w:r>
    </w:p>
    <w:p w14:paraId="361DB12E" w14:textId="77777777" w:rsidR="00305C4F" w:rsidRDefault="00305C4F" w:rsidP="005413D8">
      <w:pPr>
        <w:outlineLvl w:val="0"/>
        <w:rPr>
          <w:lang w:val="en-US"/>
        </w:rPr>
      </w:pPr>
    </w:p>
    <w:p w14:paraId="580BCB8E" w14:textId="47744ABE" w:rsidR="00305C4F" w:rsidRDefault="00305C4F" w:rsidP="005413D8">
      <w:pPr>
        <w:outlineLvl w:val="0"/>
        <w:rPr>
          <w:lang w:val="en-US"/>
        </w:rPr>
      </w:pPr>
      <w:r>
        <w:rPr>
          <w:lang w:val="en-US"/>
        </w:rPr>
        <w:t>Separately, a</w:t>
      </w:r>
      <w:r w:rsidR="0009189D">
        <w:rPr>
          <w:lang w:val="en-US"/>
        </w:rPr>
        <w:t>ppropriate R</w:t>
      </w:r>
      <w:r>
        <w:rPr>
          <w:lang w:val="en-US"/>
        </w:rPr>
        <w:t>esources are discovered or created for the Rule Input sources and Rule A</w:t>
      </w:r>
      <w:r w:rsidR="0009189D">
        <w:rPr>
          <w:lang w:val="en-US"/>
        </w:rPr>
        <w:t xml:space="preserve">ction targets. Dynamic Links are </w:t>
      </w:r>
      <w:r>
        <w:rPr>
          <w:lang w:val="en-US"/>
        </w:rPr>
        <w:t xml:space="preserve">added to the Rule to </w:t>
      </w:r>
      <w:r w:rsidR="0009189D">
        <w:rPr>
          <w:lang w:val="en-US"/>
        </w:rPr>
        <w:t>connect these external resources, and the Rule is now processing inputs as updates occur.</w:t>
      </w:r>
    </w:p>
    <w:p w14:paraId="1803B007" w14:textId="77777777" w:rsidR="0026137B" w:rsidRDefault="0026137B" w:rsidP="005413D8">
      <w:pPr>
        <w:outlineLvl w:val="0"/>
        <w:rPr>
          <w:lang w:val="en-US"/>
        </w:rPr>
      </w:pPr>
    </w:p>
    <w:p w14:paraId="6084AB12" w14:textId="5CA3CA06" w:rsidR="0026137B" w:rsidRDefault="0026137B" w:rsidP="005413D8">
      <w:pPr>
        <w:outlineLvl w:val="0"/>
        <w:rPr>
          <w:lang w:val="en-US"/>
        </w:rPr>
      </w:pPr>
      <w:r>
        <w:rPr>
          <w:lang w:val="en-US"/>
        </w:rPr>
        <w:t>When the Rule is no longer needed, it can simply be deleted.</w:t>
      </w:r>
    </w:p>
    <w:p w14:paraId="45A59BA5" w14:textId="77777777" w:rsidR="00527367" w:rsidRDefault="00527367" w:rsidP="005413D8">
      <w:pPr>
        <w:outlineLvl w:val="0"/>
        <w:rPr>
          <w:lang w:val="en-US"/>
        </w:rPr>
      </w:pPr>
    </w:p>
    <w:p w14:paraId="7D50EC4B" w14:textId="7E938B92" w:rsidR="00527367" w:rsidRPr="00206A69" w:rsidRDefault="00527367" w:rsidP="005413D8">
      <w:pPr>
        <w:outlineLvl w:val="0"/>
        <w:rPr>
          <w:lang w:val="en-US"/>
        </w:rPr>
      </w:pPr>
      <w:r>
        <w:rPr>
          <w:lang w:val="en-US"/>
        </w:rPr>
        <w:t>The l</w:t>
      </w:r>
      <w:r w:rsidR="00E24CF0">
        <w:rPr>
          <w:lang w:val="en-US"/>
        </w:rPr>
        <w:t>ife cycle of a Rule</w:t>
      </w:r>
      <w:r>
        <w:rPr>
          <w:lang w:val="en-US"/>
        </w:rPr>
        <w:t xml:space="preserve"> is shown in Figure</w:t>
      </w:r>
      <w:r w:rsidR="00365158">
        <w:rPr>
          <w:lang w:val="en-US"/>
        </w:rPr>
        <w:t>s</w:t>
      </w:r>
      <w:r>
        <w:rPr>
          <w:lang w:val="en-US"/>
        </w:rPr>
        <w:t xml:space="preserve"> </w:t>
      </w:r>
      <w:r w:rsidR="00E3519A">
        <w:rPr>
          <w:lang w:val="en-US"/>
        </w:rPr>
        <w:t>3</w:t>
      </w:r>
      <w:r w:rsidR="002038FA">
        <w:rPr>
          <w:lang w:val="en-US"/>
        </w:rPr>
        <w:t>7</w:t>
      </w:r>
      <w:r w:rsidR="008A286E">
        <w:rPr>
          <w:lang w:val="en-US"/>
        </w:rPr>
        <w:t>, from creation through operation</w:t>
      </w:r>
      <w:r w:rsidR="00E24CF0">
        <w:rPr>
          <w:lang w:val="en-US"/>
        </w:rPr>
        <w:t xml:space="preserve"> and removal.</w:t>
      </w:r>
    </w:p>
    <w:p w14:paraId="691222CA" w14:textId="77777777" w:rsidR="00665692" w:rsidRPr="00206A69" w:rsidRDefault="00665692" w:rsidP="005413D8">
      <w:pPr>
        <w:outlineLvl w:val="0"/>
        <w:rPr>
          <w:lang w:val="en-US"/>
        </w:rPr>
      </w:pPr>
    </w:p>
    <w:p w14:paraId="7560A66D" w14:textId="64E5DF2B" w:rsidR="00AC7A59" w:rsidRDefault="00665692" w:rsidP="005413D8">
      <w:pPr>
        <w:outlineLvl w:val="0"/>
        <w:rPr>
          <w:b/>
          <w:lang w:val="en-US"/>
        </w:rPr>
      </w:pPr>
      <w:r>
        <w:rPr>
          <w:b/>
          <w:lang w:val="en-US"/>
        </w:rPr>
        <w:t>11.9.3.1</w:t>
      </w:r>
      <w:r>
        <w:rPr>
          <w:b/>
          <w:lang w:val="en-US"/>
        </w:rPr>
        <w:tab/>
      </w:r>
      <w:r w:rsidR="00AC7A59">
        <w:rPr>
          <w:b/>
          <w:lang w:val="en-US"/>
        </w:rPr>
        <w:t>Create</w:t>
      </w:r>
      <w:r w:rsidR="005C71C8">
        <w:rPr>
          <w:b/>
          <w:lang w:val="en-US"/>
        </w:rPr>
        <w:t xml:space="preserve"> a</w:t>
      </w:r>
      <w:r w:rsidR="00365158">
        <w:rPr>
          <w:b/>
          <w:lang w:val="en-US"/>
        </w:rPr>
        <w:t>nd activate a</w:t>
      </w:r>
      <w:r w:rsidR="005C71C8">
        <w:rPr>
          <w:b/>
          <w:lang w:val="en-US"/>
        </w:rPr>
        <w:t xml:space="preserve"> new Rul</w:t>
      </w:r>
      <w:r>
        <w:rPr>
          <w:b/>
          <w:lang w:val="en-US"/>
        </w:rPr>
        <w:t>e</w:t>
      </w:r>
      <w:r w:rsidR="005C71C8">
        <w:rPr>
          <w:b/>
          <w:lang w:val="en-US"/>
        </w:rPr>
        <w:t xml:space="preserve"> </w:t>
      </w:r>
    </w:p>
    <w:p w14:paraId="3044E915" w14:textId="6066C7E2" w:rsidR="0026137B" w:rsidRPr="0026137B" w:rsidRDefault="00083270" w:rsidP="0026137B">
      <w:pPr>
        <w:outlineLvl w:val="0"/>
        <w:rPr>
          <w:lang w:val="en-US"/>
        </w:rPr>
      </w:pPr>
      <w:r>
        <w:rPr>
          <w:lang w:val="en-US"/>
        </w:rPr>
        <w:t xml:space="preserve">Rules are created dynamically by clients </w:t>
      </w:r>
      <w:r w:rsidR="000D18C4">
        <w:rPr>
          <w:lang w:val="en-US"/>
        </w:rPr>
        <w:t>in order to orchestrate application logic. The ability to create rules is implemented</w:t>
      </w:r>
      <w:r w:rsidR="00527367">
        <w:rPr>
          <w:lang w:val="en-US"/>
        </w:rPr>
        <w:t xml:space="preserve"> by one or more</w:t>
      </w:r>
      <w:r w:rsidR="000D18C4">
        <w:rPr>
          <w:lang w:val="en-US"/>
        </w:rPr>
        <w:t xml:space="preserve"> </w:t>
      </w:r>
      <w:r w:rsidR="00527367">
        <w:rPr>
          <w:lang w:val="en-US"/>
        </w:rPr>
        <w:t xml:space="preserve">top level </w:t>
      </w:r>
      <w:r w:rsidR="000D18C4">
        <w:rPr>
          <w:lang w:val="en-US"/>
        </w:rPr>
        <w:t>Rules Collection Resource instance</w:t>
      </w:r>
      <w:r w:rsidR="00527367">
        <w:rPr>
          <w:lang w:val="en-US"/>
        </w:rPr>
        <w:t>s</w:t>
      </w:r>
      <w:r w:rsidR="000D18C4">
        <w:rPr>
          <w:lang w:val="en-US"/>
        </w:rPr>
        <w:t xml:space="preserve"> </w:t>
      </w:r>
      <w:r w:rsidR="00527367">
        <w:rPr>
          <w:lang w:val="en-US"/>
        </w:rPr>
        <w:t>that include</w:t>
      </w:r>
      <w:r w:rsidR="000D18C4">
        <w:rPr>
          <w:lang w:val="en-US"/>
        </w:rPr>
        <w:t xml:space="preserve"> the "</w:t>
      </w:r>
      <w:proofErr w:type="spellStart"/>
      <w:r w:rsidR="000D18C4">
        <w:rPr>
          <w:lang w:val="en-US"/>
        </w:rPr>
        <w:t>rts</w:t>
      </w:r>
      <w:proofErr w:type="spellEnd"/>
      <w:r w:rsidR="000D18C4">
        <w:rPr>
          <w:lang w:val="en-US"/>
        </w:rPr>
        <w:t>" value "</w:t>
      </w:r>
      <w:proofErr w:type="spellStart"/>
      <w:r w:rsidR="000D18C4">
        <w:rPr>
          <w:lang w:val="en-US"/>
        </w:rPr>
        <w:t>oic.</w:t>
      </w:r>
      <w:proofErr w:type="gramStart"/>
      <w:r w:rsidR="000D18C4">
        <w:rPr>
          <w:lang w:val="en-US"/>
        </w:rPr>
        <w:t>r.rule</w:t>
      </w:r>
      <w:proofErr w:type="spellEnd"/>
      <w:proofErr w:type="gramEnd"/>
      <w:r w:rsidR="000D18C4">
        <w:rPr>
          <w:lang w:val="en-US"/>
        </w:rPr>
        <w:t>" and an "if" value of "</w:t>
      </w:r>
      <w:proofErr w:type="spellStart"/>
      <w:r w:rsidR="000D18C4">
        <w:rPr>
          <w:lang w:val="en-US"/>
        </w:rPr>
        <w:t>oic.if.create</w:t>
      </w:r>
      <w:proofErr w:type="spellEnd"/>
      <w:r w:rsidR="000D18C4">
        <w:rPr>
          <w:lang w:val="en-US"/>
        </w:rPr>
        <w:t>".</w:t>
      </w:r>
      <w:r w:rsidR="00365158">
        <w:rPr>
          <w:lang w:val="en-US"/>
        </w:rPr>
        <w:t xml:space="preserve"> Creating and activating a new rule </w:t>
      </w:r>
      <w:r w:rsidR="0026137B">
        <w:rPr>
          <w:lang w:val="en-US"/>
        </w:rPr>
        <w:t>is described below. See Figure</w:t>
      </w:r>
      <w:r w:rsidR="006F1D39">
        <w:rPr>
          <w:lang w:val="en-US"/>
        </w:rPr>
        <w:t>s</w:t>
      </w:r>
      <w:r w:rsidR="0026137B">
        <w:rPr>
          <w:lang w:val="en-US"/>
        </w:rPr>
        <w:t xml:space="preserve"> </w:t>
      </w:r>
      <w:r w:rsidR="006F1D39">
        <w:rPr>
          <w:lang w:val="en-US"/>
        </w:rPr>
        <w:t>3</w:t>
      </w:r>
      <w:r w:rsidR="005B602A">
        <w:rPr>
          <w:lang w:val="en-US"/>
        </w:rPr>
        <w:t>4</w:t>
      </w:r>
      <w:r w:rsidR="006F1D39">
        <w:rPr>
          <w:lang w:val="en-US"/>
        </w:rPr>
        <w:t>-3</w:t>
      </w:r>
      <w:r w:rsidR="005B602A">
        <w:rPr>
          <w:lang w:val="en-US"/>
        </w:rPr>
        <w:t>6</w:t>
      </w:r>
      <w:r w:rsidR="0026137B">
        <w:rPr>
          <w:lang w:val="en-US"/>
        </w:rPr>
        <w:t xml:space="preserve"> for example representations.</w:t>
      </w:r>
    </w:p>
    <w:p w14:paraId="5550EC84" w14:textId="77777777" w:rsidR="00E22B35" w:rsidRDefault="00E22B35" w:rsidP="005413D8">
      <w:pPr>
        <w:outlineLvl w:val="0"/>
        <w:rPr>
          <w:lang w:val="en-US"/>
        </w:rPr>
      </w:pPr>
    </w:p>
    <w:p w14:paraId="128A2505" w14:textId="196CB4DB" w:rsidR="0026137B" w:rsidRPr="0026137B" w:rsidRDefault="00E22B35" w:rsidP="0026137B">
      <w:pPr>
        <w:pStyle w:val="ListParagraph"/>
        <w:numPr>
          <w:ilvl w:val="0"/>
          <w:numId w:val="44"/>
        </w:numPr>
        <w:outlineLvl w:val="0"/>
        <w:rPr>
          <w:lang w:val="en-US"/>
        </w:rPr>
      </w:pPr>
      <w:r w:rsidRPr="00365158">
        <w:rPr>
          <w:lang w:val="en-US"/>
        </w:rPr>
        <w:t xml:space="preserve">An instance of a Rule is created in the top level Rule collection by using the </w:t>
      </w:r>
      <w:proofErr w:type="spellStart"/>
      <w:r w:rsidRPr="00365158">
        <w:rPr>
          <w:lang w:val="en-US"/>
        </w:rPr>
        <w:t>oic.</w:t>
      </w:r>
      <w:proofErr w:type="gramStart"/>
      <w:r w:rsidRPr="00365158">
        <w:rPr>
          <w:lang w:val="en-US"/>
        </w:rPr>
        <w:t>if.create</w:t>
      </w:r>
      <w:proofErr w:type="spellEnd"/>
      <w:proofErr w:type="gramEnd"/>
      <w:r w:rsidRPr="00365158">
        <w:rPr>
          <w:lang w:val="en-US"/>
        </w:rPr>
        <w:t xml:space="preserve"> interface and supplying a representation </w:t>
      </w:r>
      <w:r w:rsidR="00365158" w:rsidRPr="00365158">
        <w:rPr>
          <w:lang w:val="en-US"/>
        </w:rPr>
        <w:t>for</w:t>
      </w:r>
      <w:r w:rsidRPr="00365158">
        <w:rPr>
          <w:lang w:val="en-US"/>
        </w:rPr>
        <w:t xml:space="preserve"> the desired Rule</w:t>
      </w:r>
      <w:r w:rsidR="00365158" w:rsidRPr="00365158">
        <w:rPr>
          <w:lang w:val="en-US"/>
        </w:rPr>
        <w:t>, including the mandatory properties.</w:t>
      </w:r>
      <w:r w:rsidR="00364553">
        <w:rPr>
          <w:lang w:val="en-US"/>
        </w:rPr>
        <w:t xml:space="preserve"> Initial Values </w:t>
      </w:r>
      <w:r w:rsidR="00E61C23">
        <w:rPr>
          <w:lang w:val="en-US"/>
        </w:rPr>
        <w:t>should</w:t>
      </w:r>
      <w:r w:rsidR="00364553">
        <w:rPr>
          <w:lang w:val="en-US"/>
        </w:rPr>
        <w:t xml:space="preserve"> be included in the created representation</w:t>
      </w:r>
      <w:r w:rsidR="0026137B">
        <w:rPr>
          <w:lang w:val="en-US"/>
        </w:rPr>
        <w:t xml:space="preserve">. </w:t>
      </w:r>
      <w:ins w:id="106" w:author="Michael Koster" w:date="2018-05-02T14:21:00Z">
        <w:r w:rsidR="00406A39">
          <w:rPr>
            <w:lang w:val="en-US"/>
          </w:rPr>
          <w:t xml:space="preserve">The </w:t>
        </w:r>
        <w:r w:rsidR="006F2204">
          <w:rPr>
            <w:lang w:val="en-US"/>
          </w:rPr>
          <w:t>rule should</w:t>
        </w:r>
        <w:r w:rsidR="00406A39">
          <w:rPr>
            <w:lang w:val="en-US"/>
          </w:rPr>
          <w:t xml:space="preserve"> be created with its</w:t>
        </w:r>
      </w:ins>
      <w:ins w:id="107" w:author="Michael Koster" w:date="2018-05-02T14:22:00Z">
        <w:r w:rsidR="00406A39">
          <w:rPr>
            <w:lang w:val="en-US"/>
          </w:rPr>
          <w:t xml:space="preserve"> rule </w:t>
        </w:r>
      </w:ins>
      <w:ins w:id="108" w:author="Michael Koster" w:date="2018-05-08T13:43:00Z">
        <w:r w:rsidR="006F2204">
          <w:rPr>
            <w:lang w:val="en-US"/>
          </w:rPr>
          <w:t xml:space="preserve">processing </w:t>
        </w:r>
      </w:ins>
      <w:ins w:id="109" w:author="Michael Koster" w:date="2018-05-02T14:22:00Z">
        <w:r w:rsidR="00406A39">
          <w:rPr>
            <w:lang w:val="en-US"/>
          </w:rPr>
          <w:t>initially disabled (</w:t>
        </w:r>
        <w:proofErr w:type="spellStart"/>
        <w:r w:rsidR="00406A39">
          <w:rPr>
            <w:lang w:val="en-US"/>
          </w:rPr>
          <w:t>ruleenable</w:t>
        </w:r>
        <w:proofErr w:type="spellEnd"/>
        <w:r w:rsidR="00406A39">
          <w:rPr>
            <w:lang w:val="en-US"/>
          </w:rPr>
          <w:t xml:space="preserve"> = false</w:t>
        </w:r>
      </w:ins>
      <w:ins w:id="110" w:author="Michael Koster" w:date="2018-05-08T13:37:00Z">
        <w:r w:rsidR="008722D7">
          <w:rPr>
            <w:lang w:val="en-US"/>
          </w:rPr>
          <w:t xml:space="preserve"> and </w:t>
        </w:r>
        <w:proofErr w:type="spellStart"/>
        <w:r w:rsidR="008722D7">
          <w:rPr>
            <w:lang w:val="en-US"/>
          </w:rPr>
          <w:t>actionenable</w:t>
        </w:r>
        <w:proofErr w:type="spellEnd"/>
        <w:r w:rsidR="008722D7">
          <w:rPr>
            <w:lang w:val="en-US"/>
          </w:rPr>
          <w:t xml:space="preserve"> = false</w:t>
        </w:r>
      </w:ins>
      <w:ins w:id="111" w:author="Michael Koster" w:date="2018-05-02T14:22:00Z">
        <w:r w:rsidR="00406A39">
          <w:rPr>
            <w:lang w:val="en-US"/>
          </w:rPr>
          <w:t xml:space="preserve">). </w:t>
        </w:r>
      </w:ins>
    </w:p>
    <w:p w14:paraId="67107A56" w14:textId="424E422E" w:rsidR="00365158" w:rsidRDefault="00365158" w:rsidP="00365158">
      <w:pPr>
        <w:pStyle w:val="ListParagraph"/>
        <w:numPr>
          <w:ilvl w:val="0"/>
          <w:numId w:val="44"/>
        </w:numPr>
        <w:outlineLvl w:val="0"/>
        <w:rPr>
          <w:lang w:val="en-US"/>
        </w:rPr>
      </w:pPr>
      <w:r>
        <w:rPr>
          <w:lang w:val="en-US"/>
        </w:rPr>
        <w:t>The Rule Input Resources and Rule Action resources are created in the newly-created Rule instance</w:t>
      </w:r>
      <w:r w:rsidR="005F5509">
        <w:rPr>
          <w:lang w:val="en-US"/>
        </w:rPr>
        <w:t xml:space="preserve"> </w:t>
      </w:r>
      <w:r w:rsidR="007F137F">
        <w:rPr>
          <w:lang w:val="en-US"/>
        </w:rPr>
        <w:t xml:space="preserve">using the </w:t>
      </w:r>
      <w:proofErr w:type="spellStart"/>
      <w:r w:rsidR="007F137F">
        <w:rPr>
          <w:lang w:val="en-US"/>
        </w:rPr>
        <w:t>oic.</w:t>
      </w:r>
      <w:proofErr w:type="gramStart"/>
      <w:r w:rsidR="007F137F">
        <w:rPr>
          <w:lang w:val="en-US"/>
        </w:rPr>
        <w:t>if.create</w:t>
      </w:r>
      <w:proofErr w:type="spellEnd"/>
      <w:proofErr w:type="gramEnd"/>
      <w:r w:rsidR="007F137F">
        <w:rPr>
          <w:lang w:val="en-US"/>
        </w:rPr>
        <w:t xml:space="preserve"> interface</w:t>
      </w:r>
      <w:r w:rsidR="00364553">
        <w:rPr>
          <w:lang w:val="en-US"/>
        </w:rPr>
        <w:t xml:space="preserve">. Initial values </w:t>
      </w:r>
      <w:r w:rsidR="00E61C23">
        <w:rPr>
          <w:lang w:val="en-US"/>
        </w:rPr>
        <w:t>should</w:t>
      </w:r>
      <w:r w:rsidR="00364553">
        <w:rPr>
          <w:lang w:val="en-US"/>
        </w:rPr>
        <w:t xml:space="preserve"> be i</w:t>
      </w:r>
      <w:r w:rsidR="00E61C23">
        <w:rPr>
          <w:lang w:val="en-US"/>
        </w:rPr>
        <w:t>ncluded for these resources upon creation.</w:t>
      </w:r>
      <w:r w:rsidR="00997458">
        <w:rPr>
          <w:lang w:val="en-US"/>
        </w:rPr>
        <w:t xml:space="preserve"> Figure</w:t>
      </w:r>
      <w:r w:rsidR="005F5509">
        <w:rPr>
          <w:lang w:val="en-US"/>
        </w:rPr>
        <w:t xml:space="preserve">s </w:t>
      </w:r>
      <w:r w:rsidR="00997458">
        <w:rPr>
          <w:lang w:val="en-US"/>
        </w:rPr>
        <w:t>3</w:t>
      </w:r>
      <w:r w:rsidR="005B602A">
        <w:rPr>
          <w:lang w:val="en-US"/>
        </w:rPr>
        <w:t>5</w:t>
      </w:r>
      <w:r w:rsidR="00997458">
        <w:rPr>
          <w:lang w:val="en-US"/>
        </w:rPr>
        <w:t xml:space="preserve"> and </w:t>
      </w:r>
      <w:r w:rsidR="005F5509">
        <w:rPr>
          <w:lang w:val="en-US"/>
        </w:rPr>
        <w:t>3</w:t>
      </w:r>
      <w:r w:rsidR="005B602A">
        <w:rPr>
          <w:lang w:val="en-US"/>
        </w:rPr>
        <w:t>6</w:t>
      </w:r>
      <w:r w:rsidR="005F5509">
        <w:rPr>
          <w:lang w:val="en-US"/>
        </w:rPr>
        <w:t xml:space="preserve"> </w:t>
      </w:r>
      <w:r w:rsidR="00997458">
        <w:rPr>
          <w:lang w:val="en-US"/>
        </w:rPr>
        <w:t>show examples of representations used to create these resource instances.</w:t>
      </w:r>
    </w:p>
    <w:p w14:paraId="745DF642" w14:textId="6E1916DA" w:rsidR="00365158" w:rsidDel="00EB2747" w:rsidRDefault="00935146" w:rsidP="000D16E0">
      <w:pPr>
        <w:pStyle w:val="ListParagraph"/>
        <w:numPr>
          <w:ilvl w:val="0"/>
          <w:numId w:val="44"/>
        </w:numPr>
        <w:outlineLvl w:val="0"/>
        <w:rPr>
          <w:del w:id="112" w:author="Michael Koster" w:date="2018-05-08T13:42:00Z"/>
          <w:lang w:val="en-US"/>
        </w:rPr>
      </w:pPr>
      <w:del w:id="113" w:author="Michael Koster" w:date="2018-05-08T13:42:00Z">
        <w:r w:rsidDel="00EB2747">
          <w:rPr>
            <w:lang w:val="en-US"/>
          </w:rPr>
          <w:delText>After</w:delText>
        </w:r>
        <w:r w:rsidR="000D16E0" w:rsidRPr="000D16E0" w:rsidDel="00EB2747">
          <w:rPr>
            <w:lang w:val="en-US"/>
          </w:rPr>
          <w:delText xml:space="preserve"> </w:delText>
        </w:r>
        <w:r w:rsidR="00365158" w:rsidRPr="000D16E0" w:rsidDel="00EB2747">
          <w:rPr>
            <w:lang w:val="en-US"/>
          </w:rPr>
          <w:delText>the Rule Input resources are created,</w:delText>
        </w:r>
        <w:r w:rsidR="00364553" w:rsidRPr="000D16E0" w:rsidDel="00EB2747">
          <w:rPr>
            <w:lang w:val="en-US"/>
          </w:rPr>
          <w:delText xml:space="preserve"> and </w:delText>
        </w:r>
        <w:r w:rsidR="006E6760" w:rsidDel="00EB2747">
          <w:rPr>
            <w:lang w:val="en-US"/>
          </w:rPr>
          <w:delText>a valid</w:delText>
        </w:r>
        <w:r w:rsidR="00364553" w:rsidRPr="000D16E0" w:rsidDel="00EB2747">
          <w:rPr>
            <w:lang w:val="en-US"/>
          </w:rPr>
          <w:delText xml:space="preserve"> Rule Expression is </w:delText>
        </w:r>
        <w:r w:rsidR="006E6760" w:rsidDel="00EB2747">
          <w:rPr>
            <w:lang w:val="en-US"/>
          </w:rPr>
          <w:delText>included</w:delText>
        </w:r>
        <w:r w:rsidR="00364553" w:rsidRPr="000D16E0" w:rsidDel="00EB2747">
          <w:rPr>
            <w:lang w:val="en-US"/>
          </w:rPr>
          <w:delText xml:space="preserve">, the Rule </w:delText>
        </w:r>
        <w:r w:rsidR="006E6760" w:rsidDel="00EB2747">
          <w:rPr>
            <w:lang w:val="en-US"/>
          </w:rPr>
          <w:delText>shall</w:delText>
        </w:r>
        <w:r w:rsidR="00364553" w:rsidRPr="000D16E0" w:rsidDel="00EB2747">
          <w:rPr>
            <w:lang w:val="en-US"/>
          </w:rPr>
          <w:delText xml:space="preserve"> be evaluated and</w:delText>
        </w:r>
        <w:r w:rsidR="006E30F7" w:rsidDel="00EB2747">
          <w:rPr>
            <w:lang w:val="en-US"/>
          </w:rPr>
          <w:delText xml:space="preserve">, </w:delText>
        </w:r>
      </w:del>
      <w:del w:id="114" w:author="Michael Koster" w:date="2018-05-02T14:23:00Z">
        <w:r w:rsidR="006E30F7" w:rsidRPr="000D16E0" w:rsidDel="00406A39">
          <w:rPr>
            <w:lang w:val="en-US"/>
          </w:rPr>
          <w:delText>if</w:delText>
        </w:r>
      </w:del>
      <w:del w:id="115" w:author="Michael Koster" w:date="2018-05-08T13:42:00Z">
        <w:r w:rsidR="006E30F7" w:rsidRPr="000D16E0" w:rsidDel="00EB2747">
          <w:rPr>
            <w:lang w:val="en-US"/>
          </w:rPr>
          <w:delText xml:space="preserve"> the </w:delText>
        </w:r>
      </w:del>
      <w:del w:id="116" w:author="Michael Koster" w:date="2018-05-02T14:24:00Z">
        <w:r w:rsidR="006E30F7" w:rsidRPr="000D16E0" w:rsidDel="00406A39">
          <w:rPr>
            <w:lang w:val="en-US"/>
          </w:rPr>
          <w:delText xml:space="preserve">state </w:delText>
        </w:r>
      </w:del>
      <w:del w:id="117" w:author="Michael Koster" w:date="2018-05-08T13:42:00Z">
        <w:r w:rsidR="006E30F7" w:rsidRPr="000D16E0" w:rsidDel="00EB2747">
          <w:rPr>
            <w:lang w:val="en-US"/>
          </w:rPr>
          <w:delText>changes from FALSE to TRUE</w:delText>
        </w:r>
        <w:r w:rsidR="006E30F7" w:rsidDel="00EB2747">
          <w:rPr>
            <w:lang w:val="en-US"/>
          </w:rPr>
          <w:delText>,</w:delText>
        </w:r>
        <w:r w:rsidR="00364553" w:rsidRPr="000D16E0" w:rsidDel="00EB2747">
          <w:rPr>
            <w:lang w:val="en-US"/>
          </w:rPr>
          <w:delText xml:space="preserve"> any Rule Actions that are present </w:delText>
        </w:r>
        <w:r w:rsidR="006E6760" w:rsidDel="00EB2747">
          <w:rPr>
            <w:lang w:val="en-US"/>
          </w:rPr>
          <w:delText>shall</w:delText>
        </w:r>
        <w:r w:rsidR="00364553" w:rsidRPr="000D16E0" w:rsidDel="00EB2747">
          <w:rPr>
            <w:lang w:val="en-US"/>
          </w:rPr>
          <w:delText xml:space="preserve"> be processed. If the initial value of the </w:delText>
        </w:r>
      </w:del>
      <w:del w:id="118" w:author="Michael Koster" w:date="2018-05-02T14:24:00Z">
        <w:r w:rsidR="00364553" w:rsidRPr="000D16E0" w:rsidDel="004079B2">
          <w:rPr>
            <w:lang w:val="en-US"/>
          </w:rPr>
          <w:delText xml:space="preserve">ruleresult </w:delText>
        </w:r>
      </w:del>
      <w:del w:id="119" w:author="Michael Koster" w:date="2018-05-08T13:42:00Z">
        <w:r w:rsidR="00364553" w:rsidRPr="000D16E0" w:rsidDel="00EB2747">
          <w:rPr>
            <w:lang w:val="en-US"/>
          </w:rPr>
          <w:delText xml:space="preserve">property is FALSE, and the first evaluation of the Rule yields a TRUE result, then the Rule Actions </w:delText>
        </w:r>
        <w:r w:rsidR="006E6760" w:rsidDel="00EB2747">
          <w:rPr>
            <w:lang w:val="en-US"/>
          </w:rPr>
          <w:delText>shall</w:delText>
        </w:r>
        <w:r w:rsidR="00364553" w:rsidRPr="000D16E0" w:rsidDel="00EB2747">
          <w:rPr>
            <w:lang w:val="en-US"/>
          </w:rPr>
          <w:delText xml:space="preserve"> be processed.</w:delText>
        </w:r>
        <w:r w:rsidR="000D16E0" w:rsidRPr="000D16E0" w:rsidDel="00EB2747">
          <w:rPr>
            <w:lang w:val="en-US"/>
          </w:rPr>
          <w:delText xml:space="preserve"> </w:delText>
        </w:r>
      </w:del>
    </w:p>
    <w:p w14:paraId="6721D7FC" w14:textId="786FB9B8" w:rsidR="008722D7" w:rsidRDefault="00A0207D" w:rsidP="000D16E0">
      <w:pPr>
        <w:pStyle w:val="ListParagraph"/>
        <w:numPr>
          <w:ilvl w:val="0"/>
          <w:numId w:val="44"/>
        </w:numPr>
        <w:outlineLvl w:val="0"/>
        <w:rPr>
          <w:ins w:id="120" w:author="Michael Koster" w:date="2018-05-08T13:40:00Z"/>
          <w:lang w:val="en-US"/>
        </w:rPr>
      </w:pPr>
      <w:r>
        <w:rPr>
          <w:lang w:val="en-US"/>
        </w:rPr>
        <w:t>A</w:t>
      </w:r>
      <w:del w:id="121" w:author="Michael Koster" w:date="2018-05-08T13:41:00Z">
        <w:r w:rsidDel="00704869">
          <w:rPr>
            <w:lang w:val="en-US"/>
          </w:rPr>
          <w:delText>dd</w:delText>
        </w:r>
        <w:r w:rsidR="008C069B" w:rsidDel="00704869">
          <w:rPr>
            <w:lang w:val="en-US"/>
          </w:rPr>
          <w:delText xml:space="preserve"> a</w:delText>
        </w:r>
      </w:del>
      <w:r w:rsidR="008C069B">
        <w:rPr>
          <w:lang w:val="en-US"/>
        </w:rPr>
        <w:t xml:space="preserve">ny necessary Dynamic Links </w:t>
      </w:r>
      <w:ins w:id="122" w:author="Michael Koster" w:date="2018-05-08T13:41:00Z">
        <w:r w:rsidR="00704869">
          <w:rPr>
            <w:lang w:val="en-US"/>
          </w:rPr>
          <w:t xml:space="preserve">are added </w:t>
        </w:r>
      </w:ins>
      <w:r w:rsidR="008C069B">
        <w:rPr>
          <w:lang w:val="en-US"/>
        </w:rPr>
        <w:t xml:space="preserve">to include </w:t>
      </w:r>
      <w:r w:rsidR="004A681B">
        <w:rPr>
          <w:lang w:val="en-US"/>
        </w:rPr>
        <w:t xml:space="preserve">external resources in the rule. New links are added </w:t>
      </w:r>
      <w:r>
        <w:rPr>
          <w:lang w:val="en-US"/>
        </w:rPr>
        <w:t xml:space="preserve">using the </w:t>
      </w:r>
      <w:proofErr w:type="spellStart"/>
      <w:r>
        <w:rPr>
          <w:lang w:val="en-US"/>
        </w:rPr>
        <w:t>oic.</w:t>
      </w:r>
      <w:proofErr w:type="gramStart"/>
      <w:r>
        <w:rPr>
          <w:lang w:val="en-US"/>
        </w:rPr>
        <w:t>if.linkupdate</w:t>
      </w:r>
      <w:proofErr w:type="spellEnd"/>
      <w:proofErr w:type="gramEnd"/>
      <w:r>
        <w:rPr>
          <w:lang w:val="en-US"/>
        </w:rPr>
        <w:t xml:space="preserve"> interface.</w:t>
      </w:r>
      <w:ins w:id="123" w:author="Michael Koster" w:date="2018-05-02T14:25:00Z">
        <w:r w:rsidR="004079B2">
          <w:rPr>
            <w:lang w:val="en-US"/>
          </w:rPr>
          <w:t xml:space="preserve"> </w:t>
        </w:r>
      </w:ins>
    </w:p>
    <w:p w14:paraId="3707C0F9" w14:textId="611B8950" w:rsidR="008722D7" w:rsidRDefault="008722D7" w:rsidP="00704869">
      <w:pPr>
        <w:pStyle w:val="ListParagraph"/>
        <w:numPr>
          <w:ilvl w:val="0"/>
          <w:numId w:val="44"/>
        </w:numPr>
        <w:outlineLvl w:val="0"/>
        <w:rPr>
          <w:ins w:id="124" w:author="Michael Koster" w:date="2018-05-08T13:42:00Z"/>
          <w:lang w:val="en-US"/>
        </w:rPr>
      </w:pPr>
      <w:ins w:id="125" w:author="Michael Koster" w:date="2018-05-08T13:40:00Z">
        <w:r w:rsidRPr="008722D7">
          <w:rPr>
            <w:lang w:val="en-US"/>
          </w:rPr>
          <w:t>After all resources and dynamic links are created, the rule should be enabled by setting the Ru</w:t>
        </w:r>
        <w:r w:rsidRPr="00F11F16">
          <w:rPr>
            <w:lang w:val="en-US"/>
          </w:rPr>
          <w:t>le Enable Property and Action Enable Property to TRUE.</w:t>
        </w:r>
      </w:ins>
    </w:p>
    <w:p w14:paraId="21143641" w14:textId="5E4065A8" w:rsidR="00EB2747" w:rsidRDefault="00EB2747" w:rsidP="00EB2747">
      <w:pPr>
        <w:pStyle w:val="ListParagraph"/>
        <w:numPr>
          <w:ilvl w:val="0"/>
          <w:numId w:val="44"/>
        </w:numPr>
        <w:outlineLvl w:val="0"/>
        <w:rPr>
          <w:ins w:id="126" w:author="Michael Koster" w:date="2018-05-08T13:42:00Z"/>
          <w:lang w:val="en-US"/>
        </w:rPr>
      </w:pPr>
      <w:ins w:id="127" w:author="Michael Koster" w:date="2018-05-08T13:42:00Z">
        <w:r>
          <w:rPr>
            <w:lang w:val="en-US"/>
          </w:rPr>
          <w:t>After</w:t>
        </w:r>
        <w:r w:rsidRPr="000D16E0">
          <w:rPr>
            <w:lang w:val="en-US"/>
          </w:rPr>
          <w:t xml:space="preserve"> the Rule Input resources are created, and </w:t>
        </w:r>
        <w:r>
          <w:rPr>
            <w:lang w:val="en-US"/>
          </w:rPr>
          <w:t>a valid</w:t>
        </w:r>
        <w:r w:rsidRPr="000D16E0">
          <w:rPr>
            <w:lang w:val="en-US"/>
          </w:rPr>
          <w:t xml:space="preserve"> Rule Expression is </w:t>
        </w:r>
        <w:r>
          <w:rPr>
            <w:lang w:val="en-US"/>
          </w:rPr>
          <w:t>included</w:t>
        </w:r>
        <w:r w:rsidRPr="000D16E0">
          <w:rPr>
            <w:lang w:val="en-US"/>
          </w:rPr>
          <w:t xml:space="preserve">, </w:t>
        </w:r>
        <w:r>
          <w:rPr>
            <w:lang w:val="en-US"/>
          </w:rPr>
          <w:t xml:space="preserve">and the Rule Enable Property is set to true, </w:t>
        </w:r>
        <w:r w:rsidRPr="000D16E0">
          <w:rPr>
            <w:lang w:val="en-US"/>
          </w:rPr>
          <w:t xml:space="preserve">the Rule </w:t>
        </w:r>
        <w:r>
          <w:rPr>
            <w:lang w:val="en-US"/>
          </w:rPr>
          <w:t>shall</w:t>
        </w:r>
        <w:r w:rsidRPr="000D16E0">
          <w:rPr>
            <w:lang w:val="en-US"/>
          </w:rPr>
          <w:t xml:space="preserve"> be evaluated and</w:t>
        </w:r>
        <w:r>
          <w:rPr>
            <w:lang w:val="en-US"/>
          </w:rPr>
          <w:t>, when</w:t>
        </w:r>
        <w:r w:rsidRPr="000D16E0">
          <w:rPr>
            <w:lang w:val="en-US"/>
          </w:rPr>
          <w:t xml:space="preserve"> the </w:t>
        </w:r>
        <w:r>
          <w:rPr>
            <w:lang w:val="en-US"/>
          </w:rPr>
          <w:t>Rule Result</w:t>
        </w:r>
        <w:r w:rsidRPr="000D16E0">
          <w:rPr>
            <w:lang w:val="en-US"/>
          </w:rPr>
          <w:t xml:space="preserve"> changes from FALSE to TRUE</w:t>
        </w:r>
        <w:r>
          <w:rPr>
            <w:lang w:val="en-US"/>
          </w:rPr>
          <w:t>,</w:t>
        </w:r>
        <w:r w:rsidRPr="000D16E0">
          <w:rPr>
            <w:lang w:val="en-US"/>
          </w:rPr>
          <w:t xml:space="preserve"> </w:t>
        </w:r>
      </w:ins>
      <w:ins w:id="128" w:author="Michael Koster" w:date="2018-05-08T13:43:00Z">
        <w:r w:rsidR="002771B1">
          <w:rPr>
            <w:lang w:val="en-US"/>
          </w:rPr>
          <w:t xml:space="preserve">and the Action Enable Property is set to TRUE, </w:t>
        </w:r>
      </w:ins>
      <w:ins w:id="129" w:author="Michael Koster" w:date="2018-05-08T13:42:00Z">
        <w:r w:rsidRPr="000D16E0">
          <w:rPr>
            <w:lang w:val="en-US"/>
          </w:rPr>
          <w:t xml:space="preserve">any Rule Actions that are present </w:t>
        </w:r>
        <w:r>
          <w:rPr>
            <w:lang w:val="en-US"/>
          </w:rPr>
          <w:t>shall</w:t>
        </w:r>
        <w:r w:rsidRPr="000D16E0">
          <w:rPr>
            <w:lang w:val="en-US"/>
          </w:rPr>
          <w:t xml:space="preserve"> be processed. If the initial value of the </w:t>
        </w:r>
        <w:r>
          <w:rPr>
            <w:lang w:val="en-US"/>
          </w:rPr>
          <w:t>Rule Result</w:t>
        </w:r>
        <w:r w:rsidRPr="000D16E0">
          <w:rPr>
            <w:lang w:val="en-US"/>
          </w:rPr>
          <w:t xml:space="preserve"> property is FALSE, and the first evaluation of the Rule yields a TRUE result, then the Rule Actions </w:t>
        </w:r>
        <w:r>
          <w:rPr>
            <w:lang w:val="en-US"/>
          </w:rPr>
          <w:t>shall</w:t>
        </w:r>
        <w:r w:rsidRPr="000D16E0">
          <w:rPr>
            <w:lang w:val="en-US"/>
          </w:rPr>
          <w:t xml:space="preserve"> be processed. </w:t>
        </w:r>
      </w:ins>
    </w:p>
    <w:p w14:paraId="538E9C6F" w14:textId="77777777" w:rsidR="00EB2747" w:rsidRPr="00704869" w:rsidRDefault="00EB2747">
      <w:pPr>
        <w:pStyle w:val="ListParagraph"/>
        <w:outlineLvl w:val="0"/>
        <w:rPr>
          <w:ins w:id="130" w:author="Michael Koster" w:date="2018-05-08T13:40:00Z"/>
          <w:lang w:val="en-US"/>
        </w:rPr>
        <w:pPrChange w:id="131" w:author="Michael Koster" w:date="2018-05-08T13:42:00Z">
          <w:pPr>
            <w:pStyle w:val="ListParagraph"/>
            <w:numPr>
              <w:numId w:val="44"/>
            </w:numPr>
            <w:ind w:hanging="360"/>
            <w:outlineLvl w:val="0"/>
          </w:pPr>
        </w:pPrChange>
      </w:pPr>
    </w:p>
    <w:p w14:paraId="0BEC425C" w14:textId="1AC7C56A" w:rsidR="008C069B" w:rsidRPr="008722D7" w:rsidDel="008722D7" w:rsidRDefault="008C069B">
      <w:pPr>
        <w:outlineLvl w:val="0"/>
        <w:rPr>
          <w:del w:id="132" w:author="Michael Koster" w:date="2018-05-08T13:40:00Z"/>
          <w:lang w:val="en-US"/>
        </w:rPr>
      </w:pPr>
    </w:p>
    <w:p w14:paraId="70EF7A6C" w14:textId="77777777" w:rsidR="00527367" w:rsidRPr="00704869" w:rsidRDefault="00527367" w:rsidP="00704869">
      <w:pPr>
        <w:outlineLvl w:val="0"/>
        <w:rPr>
          <w:lang w:val="en-US"/>
        </w:rPr>
      </w:pPr>
    </w:p>
    <w:p w14:paraId="39D4EAF3" w14:textId="20BDD73A" w:rsidR="00A422B4" w:rsidRDefault="00A422B4" w:rsidP="00A422B4">
      <w:pPr>
        <w:jc w:val="center"/>
        <w:outlineLvl w:val="0"/>
        <w:rPr>
          <w:b/>
          <w:lang w:val="en-US"/>
        </w:rPr>
      </w:pPr>
      <w:r w:rsidRPr="00171CFC">
        <w:rPr>
          <w:b/>
          <w:lang w:val="en-US"/>
        </w:rPr>
        <w:t xml:space="preserve">Figure </w:t>
      </w:r>
      <w:r w:rsidR="007C541E">
        <w:rPr>
          <w:b/>
          <w:lang w:val="en-US"/>
        </w:rPr>
        <w:t>3</w:t>
      </w:r>
      <w:r w:rsidR="00697AFC">
        <w:rPr>
          <w:b/>
          <w:lang w:val="en-US"/>
        </w:rPr>
        <w:t>4</w:t>
      </w:r>
      <w:r w:rsidRPr="00171CFC">
        <w:rPr>
          <w:b/>
          <w:lang w:val="en-US"/>
        </w:rPr>
        <w:t xml:space="preserve">. Example </w:t>
      </w:r>
      <w:r w:rsidR="00F94427">
        <w:rPr>
          <w:b/>
          <w:lang w:val="en-US"/>
        </w:rPr>
        <w:t>representation used to create a new Rule instance</w:t>
      </w:r>
    </w:p>
    <w:tbl>
      <w:tblPr>
        <w:tblStyle w:val="TableGrid"/>
        <w:tblpPr w:leftFromText="180" w:rightFromText="180" w:vertAnchor="text" w:horzAnchor="page" w:tblpX="1990" w:tblpY="120"/>
        <w:tblW w:w="8709" w:type="dxa"/>
        <w:shd w:val="clear" w:color="auto" w:fill="F2F2F2" w:themeFill="background1" w:themeFillShade="F2"/>
        <w:tblLook w:val="04A0" w:firstRow="1" w:lastRow="0" w:firstColumn="1" w:lastColumn="0" w:noHBand="0" w:noVBand="1"/>
      </w:tblPr>
      <w:tblGrid>
        <w:gridCol w:w="8709"/>
      </w:tblGrid>
      <w:tr w:rsidR="000F2B9B" w14:paraId="1BCC862E" w14:textId="77777777" w:rsidTr="00216400">
        <w:trPr>
          <w:cantSplit/>
          <w:trHeight w:val="2147"/>
        </w:trPr>
        <w:tc>
          <w:tcPr>
            <w:tcW w:w="8709" w:type="dxa"/>
            <w:shd w:val="clear" w:color="auto" w:fill="F2F2F2" w:themeFill="background1" w:themeFillShade="F2"/>
          </w:tcPr>
          <w:p w14:paraId="432771AC" w14:textId="2C0400E6"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w:t>
            </w:r>
          </w:p>
          <w:p w14:paraId="7F2FF898" w14:textId="77777777"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"rep":</w:t>
            </w:r>
          </w:p>
          <w:p w14:paraId="6E60EA6F" w14:textId="77777777"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w:t>
            </w:r>
          </w:p>
          <w:p w14:paraId="6D8E92EC" w14:textId="267C5274" w:rsidR="00AA57EF" w:rsidRPr="00D66A92" w:rsidRDefault="00AA57EF" w:rsidP="00F91211">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r.rule</w:t>
            </w:r>
            <w:proofErr w:type="spellEnd"/>
            <w:proofErr w:type="gramEnd"/>
            <w:r w:rsidRPr="00D66A92">
              <w:rPr>
                <w:rFonts w:ascii="Courier New" w:hAnsi="Courier New" w:cs="Courier New"/>
                <w:sz w:val="20"/>
                <w:szCs w:val="20"/>
              </w:rPr>
              <w:t>"],</w:t>
            </w:r>
          </w:p>
          <w:p w14:paraId="01EE74A1" w14:textId="3C8B4A2D" w:rsidR="00126377" w:rsidRPr="00D66A92" w:rsidRDefault="00AA57EF" w:rsidP="00F91211">
            <w:pPr>
              <w:jc w:val="left"/>
              <w:rPr>
                <w:rFonts w:ascii="Courier New" w:hAnsi="Courier New" w:cs="Courier New"/>
                <w:sz w:val="20"/>
                <w:szCs w:val="20"/>
              </w:rPr>
            </w:pPr>
            <w:r w:rsidRPr="00D66A92">
              <w:rPr>
                <w:rFonts w:ascii="Courier New" w:hAnsi="Courier New" w:cs="Courier New"/>
                <w:sz w:val="20"/>
                <w:szCs w:val="20"/>
              </w:rPr>
              <w:t xml:space="preserve">   "if": ["oic.if.rw", </w:t>
            </w:r>
            <w:r w:rsidR="00475F1C" w:rsidRPr="00D66A92">
              <w:rPr>
                <w:rFonts w:ascii="Courier New" w:hAnsi="Courier New" w:cs="Courier New"/>
                <w:sz w:val="20"/>
                <w:szCs w:val="20"/>
              </w:rPr>
              <w:t>"</w:t>
            </w:r>
            <w:proofErr w:type="spellStart"/>
            <w:r w:rsidR="00475F1C" w:rsidRPr="00D66A92">
              <w:rPr>
                <w:rFonts w:ascii="Courier New" w:hAnsi="Courier New" w:cs="Courier New"/>
                <w:sz w:val="20"/>
                <w:szCs w:val="20"/>
              </w:rPr>
              <w:t>oic.</w:t>
            </w:r>
            <w:proofErr w:type="gramStart"/>
            <w:r w:rsidR="00475F1C" w:rsidRPr="00D66A92">
              <w:rPr>
                <w:rFonts w:ascii="Courier New" w:hAnsi="Courier New" w:cs="Courier New"/>
                <w:sz w:val="20"/>
                <w:szCs w:val="20"/>
              </w:rPr>
              <w:t>if.create</w:t>
            </w:r>
            <w:proofErr w:type="spellEnd"/>
            <w:proofErr w:type="gramEnd"/>
            <w:r w:rsidR="00475F1C" w:rsidRPr="00D66A92">
              <w:rPr>
                <w:rFonts w:ascii="Courier New" w:hAnsi="Courier New" w:cs="Courier New"/>
                <w:sz w:val="20"/>
                <w:szCs w:val="20"/>
              </w:rPr>
              <w:t xml:space="preserve">", </w:t>
            </w:r>
            <w:r w:rsidR="00126377" w:rsidRPr="00D66A92">
              <w:rPr>
                <w:rFonts w:ascii="Courier New" w:hAnsi="Courier New" w:cs="Courier New"/>
                <w:sz w:val="20"/>
                <w:szCs w:val="20"/>
              </w:rPr>
              <w:t>"</w:t>
            </w:r>
            <w:proofErr w:type="spellStart"/>
            <w:r w:rsidR="00126377" w:rsidRPr="00D66A92">
              <w:rPr>
                <w:rFonts w:ascii="Courier New" w:hAnsi="Courier New" w:cs="Courier New"/>
                <w:sz w:val="20"/>
                <w:szCs w:val="20"/>
              </w:rPr>
              <w:t>oic.if.ll</w:t>
            </w:r>
            <w:proofErr w:type="spellEnd"/>
            <w:r w:rsidR="00126377" w:rsidRPr="00D66A92">
              <w:rPr>
                <w:rFonts w:ascii="Courier New" w:hAnsi="Courier New" w:cs="Courier New"/>
                <w:sz w:val="20"/>
                <w:szCs w:val="20"/>
              </w:rPr>
              <w:t>", "</w:t>
            </w:r>
            <w:proofErr w:type="spellStart"/>
            <w:r w:rsidR="00126377" w:rsidRPr="00D66A92">
              <w:rPr>
                <w:rFonts w:ascii="Courier New" w:hAnsi="Courier New" w:cs="Courier New"/>
                <w:sz w:val="20"/>
                <w:szCs w:val="20"/>
              </w:rPr>
              <w:t>oic.if.linkupdate</w:t>
            </w:r>
            <w:proofErr w:type="spellEnd"/>
            <w:r w:rsidR="00126377" w:rsidRPr="00D66A92">
              <w:rPr>
                <w:rFonts w:ascii="Courier New" w:hAnsi="Courier New" w:cs="Courier New"/>
                <w:sz w:val="20"/>
                <w:szCs w:val="20"/>
              </w:rPr>
              <w:t>", "</w:t>
            </w:r>
            <w:proofErr w:type="spellStart"/>
            <w:r w:rsidR="00126377" w:rsidRPr="00D66A92">
              <w:rPr>
                <w:rFonts w:ascii="Courier New" w:hAnsi="Courier New" w:cs="Courier New"/>
                <w:sz w:val="20"/>
                <w:szCs w:val="20"/>
              </w:rPr>
              <w:t>oic.if.baseline</w:t>
            </w:r>
            <w:proofErr w:type="spellEnd"/>
            <w:r w:rsidR="00126377" w:rsidRPr="00D66A92">
              <w:rPr>
                <w:rFonts w:ascii="Courier New" w:hAnsi="Courier New" w:cs="Courier New"/>
                <w:sz w:val="20"/>
                <w:szCs w:val="20"/>
              </w:rPr>
              <w:t>"],</w:t>
            </w:r>
          </w:p>
          <w:p w14:paraId="170E910C" w14:textId="76713B7B"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w:t>
            </w:r>
            <w:proofErr w:type="spellStart"/>
            <w:r w:rsidRPr="00D66A92">
              <w:rPr>
                <w:rFonts w:ascii="Courier New" w:hAnsi="Courier New" w:cs="Courier New"/>
                <w:sz w:val="20"/>
                <w:szCs w:val="20"/>
              </w:rPr>
              <w:t>rts</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 "</w:t>
            </w:r>
            <w:proofErr w:type="spellStart"/>
            <w:r w:rsidRPr="00D66A92">
              <w:rPr>
                <w:rFonts w:ascii="Courier New" w:hAnsi="Courier New" w:cs="Courier New"/>
                <w:sz w:val="20"/>
                <w:szCs w:val="20"/>
              </w:rPr>
              <w:t>oic.r.scene</w:t>
            </w:r>
            <w:r w:rsidR="00FA146A" w:rsidRPr="00D66A92">
              <w:rPr>
                <w:rFonts w:ascii="Courier New" w:hAnsi="Courier New" w:cs="Courier New"/>
                <w:sz w:val="20"/>
                <w:szCs w:val="20"/>
              </w:rPr>
              <w:t>value</w:t>
            </w:r>
            <w:proofErr w:type="spellEnd"/>
            <w:r w:rsidR="00D71A5A" w:rsidRPr="00D66A92">
              <w:rPr>
                <w:rFonts w:ascii="Courier New" w:hAnsi="Courier New" w:cs="Courier New"/>
                <w:sz w:val="20"/>
                <w:szCs w:val="20"/>
              </w:rPr>
              <w:t>"</w:t>
            </w:r>
            <w:r w:rsidRPr="00D66A92">
              <w:rPr>
                <w:rFonts w:ascii="Courier New" w:hAnsi="Courier New" w:cs="Courier New"/>
                <w:sz w:val="20"/>
                <w:szCs w:val="20"/>
              </w:rPr>
              <w:t>],</w:t>
            </w:r>
          </w:p>
          <w:p w14:paraId="24DF426B" w14:textId="2B949C28" w:rsidR="000F2B9B" w:rsidRDefault="000F2B9B" w:rsidP="00F91211">
            <w:pPr>
              <w:jc w:val="left"/>
              <w:rPr>
                <w:ins w:id="133" w:author="Michael Koster" w:date="2018-05-02T14:19:00Z"/>
                <w:rFonts w:ascii="Courier New" w:hAnsi="Courier New" w:cs="Courier New"/>
                <w:sz w:val="20"/>
                <w:szCs w:val="20"/>
              </w:rPr>
            </w:pPr>
            <w:r w:rsidRPr="00D66A92">
              <w:rPr>
                <w:rFonts w:ascii="Courier New" w:hAnsi="Courier New" w:cs="Courier New"/>
                <w:sz w:val="20"/>
                <w:szCs w:val="20"/>
              </w:rPr>
              <w:t xml:space="preserve">   </w:t>
            </w:r>
            <w:r w:rsidR="00D71A5A" w:rsidRPr="00D66A92">
              <w:rPr>
                <w:rFonts w:ascii="Courier New" w:hAnsi="Courier New" w:cs="Courier New"/>
                <w:sz w:val="20"/>
                <w:szCs w:val="20"/>
              </w:rPr>
              <w:t>"rule": "</w:t>
            </w:r>
            <w:proofErr w:type="spellStart"/>
            <w:proofErr w:type="gramStart"/>
            <w:r w:rsidR="00D71A5A" w:rsidRPr="00D66A92">
              <w:rPr>
                <w:rFonts w:ascii="Courier New" w:hAnsi="Courier New" w:cs="Courier New"/>
                <w:sz w:val="20"/>
                <w:szCs w:val="20"/>
              </w:rPr>
              <w:t>temp</w:t>
            </w:r>
            <w:r w:rsidR="000A4067" w:rsidRPr="00D66A92">
              <w:rPr>
                <w:rFonts w:ascii="Courier New" w:hAnsi="Courier New" w:cs="Courier New"/>
                <w:sz w:val="20"/>
                <w:szCs w:val="20"/>
              </w:rPr>
              <w:t>input</w:t>
            </w:r>
            <w:r w:rsidRPr="00D66A92">
              <w:rPr>
                <w:rFonts w:ascii="Courier New" w:hAnsi="Courier New" w:cs="Courier New"/>
                <w:sz w:val="20"/>
                <w:szCs w:val="20"/>
              </w:rPr>
              <w:t>:temp</w:t>
            </w:r>
            <w:r w:rsidR="000A4067" w:rsidRPr="00D66A92">
              <w:rPr>
                <w:rFonts w:ascii="Courier New" w:hAnsi="Courier New" w:cs="Courier New"/>
                <w:sz w:val="20"/>
                <w:szCs w:val="20"/>
              </w:rPr>
              <w:t>erature</w:t>
            </w:r>
            <w:proofErr w:type="spellEnd"/>
            <w:proofErr w:type="gramEnd"/>
            <w:r w:rsidR="000A4067" w:rsidRPr="00D66A92">
              <w:rPr>
                <w:rFonts w:ascii="Courier New" w:hAnsi="Courier New" w:cs="Courier New"/>
                <w:sz w:val="20"/>
                <w:szCs w:val="20"/>
              </w:rPr>
              <w:t xml:space="preserve"> &gt;= </w:t>
            </w:r>
            <w:proofErr w:type="spellStart"/>
            <w:r w:rsidR="00D71A5A" w:rsidRPr="00D66A92">
              <w:rPr>
                <w:rFonts w:ascii="Courier New" w:hAnsi="Courier New" w:cs="Courier New"/>
                <w:sz w:val="20"/>
                <w:szCs w:val="20"/>
              </w:rPr>
              <w:t>temp</w:t>
            </w:r>
            <w:r w:rsidR="000A4067" w:rsidRPr="00D66A92">
              <w:rPr>
                <w:rFonts w:ascii="Courier New" w:hAnsi="Courier New" w:cs="Courier New"/>
                <w:sz w:val="20"/>
                <w:szCs w:val="20"/>
              </w:rPr>
              <w:t>setpoint</w:t>
            </w:r>
            <w:r w:rsidR="00D71A5A" w:rsidRPr="00D66A92">
              <w:rPr>
                <w:rFonts w:ascii="Courier New" w:hAnsi="Courier New" w:cs="Courier New"/>
                <w:sz w:val="20"/>
                <w:szCs w:val="20"/>
              </w:rPr>
              <w:t>:temperature</w:t>
            </w:r>
            <w:proofErr w:type="spellEnd"/>
            <w:r w:rsidRPr="00D66A92">
              <w:rPr>
                <w:rFonts w:ascii="Courier New" w:hAnsi="Courier New" w:cs="Courier New"/>
                <w:sz w:val="20"/>
                <w:szCs w:val="20"/>
              </w:rPr>
              <w:t>",</w:t>
            </w:r>
          </w:p>
          <w:p w14:paraId="179D880E" w14:textId="77777777" w:rsidR="00406A39" w:rsidRDefault="00406A39" w:rsidP="00F91211">
            <w:pPr>
              <w:jc w:val="left"/>
              <w:rPr>
                <w:ins w:id="134" w:author="Michael Koster" w:date="2018-05-02T14:19:00Z"/>
                <w:rFonts w:ascii="Courier New" w:hAnsi="Courier New" w:cs="Courier New"/>
                <w:sz w:val="20"/>
                <w:szCs w:val="20"/>
              </w:rPr>
            </w:pPr>
            <w:ins w:id="135" w:author="Michael Koster" w:date="2018-05-02T14:19:00Z">
              <w:r>
                <w:rPr>
                  <w:rFonts w:ascii="Courier New" w:hAnsi="Courier New" w:cs="Courier New"/>
                  <w:sz w:val="20"/>
                  <w:szCs w:val="20"/>
                </w:rPr>
                <w:t xml:space="preserve">   "</w:t>
              </w:r>
              <w:proofErr w:type="spellStart"/>
              <w:r>
                <w:rPr>
                  <w:rFonts w:ascii="Courier New" w:hAnsi="Courier New" w:cs="Courier New"/>
                  <w:sz w:val="20"/>
                  <w:szCs w:val="20"/>
                </w:rPr>
                <w:t>ruleenable</w:t>
              </w:r>
              <w:proofErr w:type="spellEnd"/>
              <w:r>
                <w:rPr>
                  <w:rFonts w:ascii="Courier New" w:hAnsi="Courier New" w:cs="Courier New"/>
                  <w:sz w:val="20"/>
                  <w:szCs w:val="20"/>
                </w:rPr>
                <w:t>": false,</w:t>
              </w:r>
            </w:ins>
          </w:p>
          <w:p w14:paraId="44830033" w14:textId="77777777" w:rsidR="00406A39" w:rsidRDefault="00406A39" w:rsidP="00F91211">
            <w:pPr>
              <w:jc w:val="left"/>
              <w:rPr>
                <w:ins w:id="136" w:author="Michael Koster" w:date="2018-05-08T13:44:00Z"/>
                <w:rFonts w:ascii="Courier New" w:hAnsi="Courier New" w:cs="Courier New"/>
                <w:sz w:val="20"/>
                <w:szCs w:val="20"/>
              </w:rPr>
            </w:pPr>
            <w:ins w:id="137" w:author="Michael Koster" w:date="2018-05-02T14:19:00Z">
              <w:r>
                <w:rPr>
                  <w:rFonts w:ascii="Courier New" w:hAnsi="Courier New" w:cs="Courier New"/>
                  <w:sz w:val="20"/>
                  <w:szCs w:val="20"/>
                </w:rPr>
                <w:t xml:space="preserve">   "</w:t>
              </w:r>
              <w:proofErr w:type="spellStart"/>
              <w:r>
                <w:rPr>
                  <w:rFonts w:ascii="Courier New" w:hAnsi="Courier New" w:cs="Courier New"/>
                  <w:sz w:val="20"/>
                  <w:szCs w:val="20"/>
                </w:rPr>
                <w:t>ruleresult</w:t>
              </w:r>
              <w:proofErr w:type="spellEnd"/>
              <w:r>
                <w:rPr>
                  <w:rFonts w:ascii="Courier New" w:hAnsi="Courier New" w:cs="Courier New"/>
                  <w:sz w:val="20"/>
                  <w:szCs w:val="20"/>
                </w:rPr>
                <w:t>": false,</w:t>
              </w:r>
            </w:ins>
          </w:p>
          <w:p w14:paraId="458049A6" w14:textId="6596474F" w:rsidR="00F71BA5" w:rsidRDefault="00F71BA5" w:rsidP="00F91211">
            <w:pPr>
              <w:jc w:val="left"/>
              <w:rPr>
                <w:ins w:id="138" w:author="Michael Koster" w:date="2018-05-02T14:19:00Z"/>
                <w:rFonts w:ascii="Courier New" w:hAnsi="Courier New" w:cs="Courier New"/>
                <w:sz w:val="20"/>
                <w:szCs w:val="20"/>
              </w:rPr>
            </w:pPr>
            <w:ins w:id="139" w:author="Michael Koster" w:date="2018-05-08T13:44:00Z">
              <w:r>
                <w:rPr>
                  <w:rFonts w:ascii="Courier New" w:hAnsi="Courier New" w:cs="Courier New"/>
                  <w:sz w:val="20"/>
                  <w:szCs w:val="20"/>
                </w:rPr>
                <w:t xml:space="preserve">   "</w:t>
              </w:r>
              <w:proofErr w:type="spellStart"/>
              <w:r>
                <w:rPr>
                  <w:rFonts w:ascii="Courier New" w:hAnsi="Courier New" w:cs="Courier New"/>
                  <w:sz w:val="20"/>
                  <w:szCs w:val="20"/>
                </w:rPr>
                <w:t>actionenable</w:t>
              </w:r>
              <w:proofErr w:type="spellEnd"/>
              <w:r>
                <w:rPr>
                  <w:rFonts w:ascii="Courier New" w:hAnsi="Courier New" w:cs="Courier New"/>
                  <w:sz w:val="20"/>
                  <w:szCs w:val="20"/>
                </w:rPr>
                <w:t>": false,</w:t>
              </w:r>
            </w:ins>
          </w:p>
          <w:p w14:paraId="7FF3189B" w14:textId="30A34482" w:rsidR="00406A39" w:rsidRPr="00D66A92" w:rsidRDefault="00406A39" w:rsidP="00F91211">
            <w:pPr>
              <w:jc w:val="left"/>
              <w:rPr>
                <w:rFonts w:ascii="Courier New" w:hAnsi="Courier New" w:cs="Courier New"/>
                <w:sz w:val="20"/>
                <w:szCs w:val="20"/>
              </w:rPr>
            </w:pPr>
            <w:ins w:id="140" w:author="Michael Koster" w:date="2018-05-02T14:20:00Z">
              <w:r>
                <w:rPr>
                  <w:rFonts w:ascii="Courier New" w:hAnsi="Courier New" w:cs="Courier New"/>
                  <w:sz w:val="20"/>
                  <w:szCs w:val="20"/>
                </w:rPr>
                <w:t xml:space="preserve">   "links": []</w:t>
              </w:r>
            </w:ins>
          </w:p>
          <w:p w14:paraId="2403BA2C" w14:textId="77777777" w:rsidR="000F2B9B" w:rsidRPr="00D66A92" w:rsidRDefault="000F2B9B" w:rsidP="00F91211">
            <w:pPr>
              <w:jc w:val="left"/>
              <w:rPr>
                <w:rFonts w:ascii="Courier New" w:hAnsi="Courier New" w:cs="Courier New"/>
                <w:sz w:val="20"/>
                <w:szCs w:val="20"/>
              </w:rPr>
            </w:pPr>
            <w:r w:rsidRPr="00D66A92">
              <w:rPr>
                <w:rFonts w:ascii="Courier New" w:hAnsi="Courier New" w:cs="Courier New"/>
                <w:sz w:val="20"/>
                <w:szCs w:val="20"/>
              </w:rPr>
              <w:t xml:space="preserve">  }</w:t>
            </w:r>
          </w:p>
          <w:p w14:paraId="3E09DF69" w14:textId="77777777" w:rsidR="000F2B9B" w:rsidRPr="00FD2F1B" w:rsidRDefault="000F2B9B" w:rsidP="00F91211">
            <w:pPr>
              <w:jc w:val="left"/>
              <w:rPr>
                <w:rFonts w:ascii="Courier New" w:hAnsi="Courier New" w:cs="Courier New"/>
              </w:rPr>
            </w:pPr>
            <w:r w:rsidRPr="00D66A92">
              <w:rPr>
                <w:rFonts w:ascii="Courier New" w:hAnsi="Courier New" w:cs="Courier New"/>
                <w:sz w:val="20"/>
                <w:szCs w:val="20"/>
              </w:rPr>
              <w:t>}</w:t>
            </w:r>
          </w:p>
        </w:tc>
      </w:tr>
    </w:tbl>
    <w:p w14:paraId="4548C9DC" w14:textId="77777777" w:rsidR="0026137B" w:rsidRDefault="0026137B" w:rsidP="005413D8">
      <w:pPr>
        <w:outlineLvl w:val="0"/>
        <w:rPr>
          <w:lang w:val="en-US"/>
        </w:rPr>
      </w:pPr>
    </w:p>
    <w:p w14:paraId="67F6E0BE" w14:textId="77777777" w:rsidR="00F91211" w:rsidRDefault="00F91211" w:rsidP="001C14FA">
      <w:pPr>
        <w:jc w:val="center"/>
        <w:outlineLvl w:val="0"/>
        <w:rPr>
          <w:b/>
          <w:lang w:val="en-US"/>
        </w:rPr>
      </w:pPr>
    </w:p>
    <w:p w14:paraId="0518B723" w14:textId="77777777" w:rsidR="00F91211" w:rsidRDefault="00F91211" w:rsidP="001C14FA">
      <w:pPr>
        <w:jc w:val="center"/>
        <w:outlineLvl w:val="0"/>
        <w:rPr>
          <w:b/>
          <w:lang w:val="en-US"/>
        </w:rPr>
      </w:pPr>
    </w:p>
    <w:p w14:paraId="20367296" w14:textId="77777777" w:rsidR="00F91211" w:rsidRDefault="00F91211" w:rsidP="001C14FA">
      <w:pPr>
        <w:jc w:val="center"/>
        <w:outlineLvl w:val="0"/>
        <w:rPr>
          <w:b/>
          <w:lang w:val="en-US"/>
        </w:rPr>
      </w:pPr>
    </w:p>
    <w:p w14:paraId="63D6B929" w14:textId="77777777" w:rsidR="00F91211" w:rsidRDefault="00F91211" w:rsidP="001C14FA">
      <w:pPr>
        <w:jc w:val="center"/>
        <w:outlineLvl w:val="0"/>
        <w:rPr>
          <w:b/>
          <w:lang w:val="en-US"/>
        </w:rPr>
      </w:pPr>
    </w:p>
    <w:p w14:paraId="3F8A3D79" w14:textId="77777777" w:rsidR="00F91211" w:rsidRDefault="00F91211" w:rsidP="001C14FA">
      <w:pPr>
        <w:jc w:val="center"/>
        <w:outlineLvl w:val="0"/>
        <w:rPr>
          <w:b/>
          <w:lang w:val="en-US"/>
        </w:rPr>
      </w:pPr>
    </w:p>
    <w:p w14:paraId="35653428" w14:textId="77777777" w:rsidR="00F91211" w:rsidRDefault="00F91211" w:rsidP="001C14FA">
      <w:pPr>
        <w:jc w:val="center"/>
        <w:outlineLvl w:val="0"/>
        <w:rPr>
          <w:b/>
          <w:lang w:val="en-US"/>
        </w:rPr>
      </w:pPr>
    </w:p>
    <w:p w14:paraId="068EBD46" w14:textId="77777777" w:rsidR="00F91211" w:rsidRDefault="00F91211" w:rsidP="001C14FA">
      <w:pPr>
        <w:jc w:val="center"/>
        <w:outlineLvl w:val="0"/>
        <w:rPr>
          <w:b/>
          <w:lang w:val="en-US"/>
        </w:rPr>
      </w:pPr>
    </w:p>
    <w:p w14:paraId="2CFFD8A2" w14:textId="77777777" w:rsidR="00F91211" w:rsidRDefault="00F91211" w:rsidP="001C14FA">
      <w:pPr>
        <w:jc w:val="center"/>
        <w:outlineLvl w:val="0"/>
        <w:rPr>
          <w:b/>
          <w:lang w:val="en-US"/>
        </w:rPr>
      </w:pPr>
    </w:p>
    <w:p w14:paraId="6E268D26" w14:textId="77777777" w:rsidR="00F91211" w:rsidRDefault="00F91211" w:rsidP="001C14FA">
      <w:pPr>
        <w:jc w:val="center"/>
        <w:outlineLvl w:val="0"/>
        <w:rPr>
          <w:b/>
          <w:lang w:val="en-US"/>
        </w:rPr>
      </w:pPr>
    </w:p>
    <w:p w14:paraId="5801E3E3" w14:textId="77777777" w:rsidR="00F91211" w:rsidRDefault="00F91211" w:rsidP="001C14FA">
      <w:pPr>
        <w:jc w:val="center"/>
        <w:outlineLvl w:val="0"/>
        <w:rPr>
          <w:b/>
          <w:lang w:val="en-US"/>
        </w:rPr>
      </w:pPr>
    </w:p>
    <w:p w14:paraId="5B9069AF" w14:textId="77777777" w:rsidR="00F91211" w:rsidRDefault="00F91211" w:rsidP="001C14FA">
      <w:pPr>
        <w:jc w:val="center"/>
        <w:outlineLvl w:val="0"/>
        <w:rPr>
          <w:b/>
          <w:lang w:val="en-US"/>
        </w:rPr>
      </w:pPr>
    </w:p>
    <w:p w14:paraId="3564C39A" w14:textId="77777777" w:rsidR="00F91211" w:rsidRDefault="00F91211" w:rsidP="001C14FA">
      <w:pPr>
        <w:jc w:val="center"/>
        <w:outlineLvl w:val="0"/>
        <w:rPr>
          <w:b/>
          <w:lang w:val="en-US"/>
        </w:rPr>
      </w:pPr>
    </w:p>
    <w:p w14:paraId="65713E18" w14:textId="6808C72E" w:rsidR="001C14FA" w:rsidRDefault="001C14FA" w:rsidP="001C14FA">
      <w:pPr>
        <w:jc w:val="center"/>
        <w:outlineLvl w:val="0"/>
        <w:rPr>
          <w:b/>
          <w:lang w:val="en-US"/>
        </w:rPr>
      </w:pPr>
      <w:r w:rsidRPr="00171CFC">
        <w:rPr>
          <w:b/>
          <w:lang w:val="en-US"/>
        </w:rPr>
        <w:lastRenderedPageBreak/>
        <w:t xml:space="preserve">Figure </w:t>
      </w:r>
      <w:r>
        <w:rPr>
          <w:b/>
          <w:lang w:val="en-US"/>
        </w:rPr>
        <w:t>3</w:t>
      </w:r>
      <w:r w:rsidR="00697AFC">
        <w:rPr>
          <w:b/>
          <w:lang w:val="en-US"/>
        </w:rPr>
        <w:t>5</w:t>
      </w:r>
      <w:r w:rsidRPr="00171CFC">
        <w:rPr>
          <w:b/>
          <w:lang w:val="en-US"/>
        </w:rPr>
        <w:t xml:space="preserve">. Example </w:t>
      </w:r>
      <w:r>
        <w:rPr>
          <w:b/>
          <w:lang w:val="en-US"/>
        </w:rPr>
        <w:t>representation used to create a Rule Input Resource</w:t>
      </w:r>
    </w:p>
    <w:p w14:paraId="2DAADFA3" w14:textId="77777777" w:rsidR="00F91211" w:rsidRDefault="00F91211" w:rsidP="005413D8">
      <w:pPr>
        <w:outlineLvl w:val="0"/>
        <w:rPr>
          <w:lang w:val="en-US"/>
        </w:rPr>
      </w:pPr>
    </w:p>
    <w:tbl>
      <w:tblPr>
        <w:tblStyle w:val="TableGrid"/>
        <w:tblpPr w:leftFromText="180" w:rightFromText="180" w:vertAnchor="text" w:horzAnchor="page" w:tblpX="1990" w:tblpY="-44"/>
        <w:tblW w:w="8715" w:type="dxa"/>
        <w:shd w:val="clear" w:color="auto" w:fill="F2F2F2" w:themeFill="background1" w:themeFillShade="F2"/>
        <w:tblLook w:val="04A0" w:firstRow="1" w:lastRow="0" w:firstColumn="1" w:lastColumn="0" w:noHBand="0" w:noVBand="1"/>
      </w:tblPr>
      <w:tblGrid>
        <w:gridCol w:w="8715"/>
      </w:tblGrid>
      <w:tr w:rsidR="00F91211" w14:paraId="531425EF" w14:textId="77777777" w:rsidTr="00216400">
        <w:trPr>
          <w:cantSplit/>
          <w:trHeight w:val="1738"/>
        </w:trPr>
        <w:tc>
          <w:tcPr>
            <w:tcW w:w="8715" w:type="dxa"/>
            <w:shd w:val="clear" w:color="auto" w:fill="F2F2F2" w:themeFill="background1" w:themeFillShade="F2"/>
          </w:tcPr>
          <w:p w14:paraId="74F86615"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w:t>
            </w:r>
          </w:p>
          <w:p w14:paraId="28D8AFD2"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"rep":</w:t>
            </w:r>
          </w:p>
          <w:p w14:paraId="1BDDDC24"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
          <w:p w14:paraId="2953042E"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roofErr w:type="spellStart"/>
            <w:r w:rsidRPr="008B7D4E">
              <w:rPr>
                <w:rFonts w:ascii="Courier New" w:hAnsi="Courier New" w:cs="Courier New"/>
                <w:sz w:val="20"/>
                <w:szCs w:val="20"/>
              </w:rPr>
              <w:t>rt</w:t>
            </w:r>
            <w:proofErr w:type="spellEnd"/>
            <w:r w:rsidRPr="008B7D4E">
              <w:rPr>
                <w:rFonts w:ascii="Courier New" w:hAnsi="Courier New" w:cs="Courier New"/>
                <w:sz w:val="20"/>
                <w:szCs w:val="20"/>
              </w:rPr>
              <w:t>": ["</w:t>
            </w:r>
            <w:proofErr w:type="spellStart"/>
            <w:r w:rsidRPr="008B7D4E">
              <w:rPr>
                <w:rFonts w:ascii="Courier New" w:hAnsi="Courier New" w:cs="Courier New"/>
                <w:sz w:val="20"/>
                <w:szCs w:val="20"/>
              </w:rPr>
              <w:t>oic.</w:t>
            </w:r>
            <w:proofErr w:type="gramStart"/>
            <w:r w:rsidRPr="008B7D4E">
              <w:rPr>
                <w:rFonts w:ascii="Courier New" w:hAnsi="Courier New" w:cs="Courier New"/>
                <w:sz w:val="20"/>
                <w:szCs w:val="20"/>
              </w:rPr>
              <w:t>r.temperature</w:t>
            </w:r>
            <w:proofErr w:type="spellEnd"/>
            <w:proofErr w:type="gramEnd"/>
            <w:r w:rsidRPr="008B7D4E">
              <w:rPr>
                <w:rFonts w:ascii="Courier New" w:hAnsi="Courier New" w:cs="Courier New"/>
                <w:sz w:val="20"/>
                <w:szCs w:val="20"/>
              </w:rPr>
              <w:t>"],</w:t>
            </w:r>
          </w:p>
          <w:p w14:paraId="70D42DE7"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"if": ["</w:t>
            </w:r>
            <w:proofErr w:type="spellStart"/>
            <w:r w:rsidRPr="008B7D4E">
              <w:rPr>
                <w:rFonts w:ascii="Courier New" w:hAnsi="Courier New" w:cs="Courier New"/>
                <w:sz w:val="20"/>
                <w:szCs w:val="20"/>
              </w:rPr>
              <w:t>oic.</w:t>
            </w:r>
            <w:proofErr w:type="gramStart"/>
            <w:r w:rsidRPr="008B7D4E">
              <w:rPr>
                <w:rFonts w:ascii="Courier New" w:hAnsi="Courier New" w:cs="Courier New"/>
                <w:sz w:val="20"/>
                <w:szCs w:val="20"/>
              </w:rPr>
              <w:t>if.a</w:t>
            </w:r>
            <w:proofErr w:type="spellEnd"/>
            <w:proofErr w:type="gramEnd"/>
            <w:r w:rsidRPr="008B7D4E">
              <w:rPr>
                <w:rFonts w:ascii="Courier New" w:hAnsi="Courier New" w:cs="Courier New"/>
                <w:sz w:val="20"/>
                <w:szCs w:val="20"/>
              </w:rPr>
              <w:t>", "</w:t>
            </w:r>
            <w:proofErr w:type="spellStart"/>
            <w:r w:rsidRPr="008B7D4E">
              <w:rPr>
                <w:rFonts w:ascii="Courier New" w:hAnsi="Courier New" w:cs="Courier New"/>
                <w:sz w:val="20"/>
                <w:szCs w:val="20"/>
              </w:rPr>
              <w:t>oic.if.baseline</w:t>
            </w:r>
            <w:proofErr w:type="spellEnd"/>
            <w:r w:rsidRPr="008B7D4E">
              <w:rPr>
                <w:rFonts w:ascii="Courier New" w:hAnsi="Courier New" w:cs="Courier New"/>
                <w:sz w:val="20"/>
                <w:szCs w:val="20"/>
              </w:rPr>
              <w:t>"],</w:t>
            </w:r>
          </w:p>
          <w:p w14:paraId="16F1E4EA"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"temperature": 25,</w:t>
            </w:r>
          </w:p>
          <w:p w14:paraId="58E7B15C"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
          <w:p w14:paraId="4B8BF3C8" w14:textId="77777777" w:rsidR="00F91211" w:rsidRPr="00FD2F1B" w:rsidRDefault="00F91211" w:rsidP="00F91211">
            <w:pPr>
              <w:jc w:val="left"/>
              <w:rPr>
                <w:rFonts w:ascii="Courier New" w:hAnsi="Courier New" w:cs="Courier New"/>
              </w:rPr>
            </w:pPr>
            <w:r w:rsidRPr="008B7D4E">
              <w:rPr>
                <w:rFonts w:ascii="Courier New" w:hAnsi="Courier New" w:cs="Courier New"/>
                <w:sz w:val="20"/>
                <w:szCs w:val="20"/>
              </w:rPr>
              <w:t>}</w:t>
            </w:r>
          </w:p>
        </w:tc>
      </w:tr>
    </w:tbl>
    <w:p w14:paraId="0F52360D" w14:textId="77777777" w:rsidR="00F91211" w:rsidRDefault="00F91211" w:rsidP="001C14FA">
      <w:pPr>
        <w:jc w:val="center"/>
        <w:outlineLvl w:val="0"/>
        <w:rPr>
          <w:b/>
          <w:lang w:val="en-US"/>
        </w:rPr>
      </w:pPr>
    </w:p>
    <w:p w14:paraId="5FF04F49" w14:textId="77777777" w:rsidR="00F91211" w:rsidRDefault="00F91211" w:rsidP="001C14FA">
      <w:pPr>
        <w:jc w:val="center"/>
        <w:outlineLvl w:val="0"/>
        <w:rPr>
          <w:b/>
          <w:lang w:val="en-US"/>
        </w:rPr>
      </w:pPr>
    </w:p>
    <w:p w14:paraId="211E9710" w14:textId="77777777" w:rsidR="00F91211" w:rsidRDefault="00F91211" w:rsidP="001C14FA">
      <w:pPr>
        <w:jc w:val="center"/>
        <w:outlineLvl w:val="0"/>
        <w:rPr>
          <w:b/>
          <w:lang w:val="en-US"/>
        </w:rPr>
      </w:pPr>
    </w:p>
    <w:p w14:paraId="2D95F7BD" w14:textId="77777777" w:rsidR="00F91211" w:rsidRDefault="00F91211" w:rsidP="001C14FA">
      <w:pPr>
        <w:jc w:val="center"/>
        <w:outlineLvl w:val="0"/>
        <w:rPr>
          <w:b/>
          <w:lang w:val="en-US"/>
        </w:rPr>
      </w:pPr>
    </w:p>
    <w:p w14:paraId="6D4DC69A" w14:textId="77777777" w:rsidR="00F91211" w:rsidRDefault="00F91211" w:rsidP="001C14FA">
      <w:pPr>
        <w:jc w:val="center"/>
        <w:outlineLvl w:val="0"/>
        <w:rPr>
          <w:b/>
          <w:lang w:val="en-US"/>
        </w:rPr>
      </w:pPr>
    </w:p>
    <w:p w14:paraId="5BC903F2" w14:textId="77777777" w:rsidR="00F91211" w:rsidRDefault="00F91211" w:rsidP="001C14FA">
      <w:pPr>
        <w:jc w:val="center"/>
        <w:outlineLvl w:val="0"/>
        <w:rPr>
          <w:b/>
          <w:lang w:val="en-US"/>
        </w:rPr>
      </w:pPr>
    </w:p>
    <w:p w14:paraId="49A93A73" w14:textId="77777777" w:rsidR="00F91211" w:rsidRDefault="00F91211" w:rsidP="001C14FA">
      <w:pPr>
        <w:jc w:val="center"/>
        <w:outlineLvl w:val="0"/>
        <w:rPr>
          <w:b/>
          <w:lang w:val="en-US"/>
        </w:rPr>
      </w:pPr>
    </w:p>
    <w:p w14:paraId="7C3417F4" w14:textId="77777777" w:rsidR="00F91211" w:rsidRDefault="00F91211" w:rsidP="001C14FA">
      <w:pPr>
        <w:jc w:val="center"/>
        <w:outlineLvl w:val="0"/>
        <w:rPr>
          <w:b/>
          <w:lang w:val="en-US"/>
        </w:rPr>
      </w:pPr>
    </w:p>
    <w:p w14:paraId="7587E519" w14:textId="77777777" w:rsidR="00F91211" w:rsidRDefault="00F91211" w:rsidP="001C14FA">
      <w:pPr>
        <w:jc w:val="center"/>
        <w:outlineLvl w:val="0"/>
        <w:rPr>
          <w:b/>
          <w:lang w:val="en-US"/>
        </w:rPr>
      </w:pPr>
    </w:p>
    <w:p w14:paraId="7E0588F9" w14:textId="77777777" w:rsidR="00F91211" w:rsidRDefault="00F91211" w:rsidP="001C14FA">
      <w:pPr>
        <w:jc w:val="center"/>
        <w:outlineLvl w:val="0"/>
        <w:rPr>
          <w:b/>
          <w:lang w:val="en-US"/>
        </w:rPr>
      </w:pPr>
    </w:p>
    <w:p w14:paraId="0C88F4DA" w14:textId="0508D89A" w:rsidR="001C14FA" w:rsidRDefault="001C14FA" w:rsidP="001C14FA">
      <w:pPr>
        <w:jc w:val="center"/>
        <w:outlineLvl w:val="0"/>
        <w:rPr>
          <w:b/>
          <w:lang w:val="en-US"/>
        </w:rPr>
      </w:pPr>
      <w:r w:rsidRPr="00171CFC">
        <w:rPr>
          <w:b/>
          <w:lang w:val="en-US"/>
        </w:rPr>
        <w:t xml:space="preserve">Figure </w:t>
      </w:r>
      <w:r>
        <w:rPr>
          <w:b/>
          <w:lang w:val="en-US"/>
        </w:rPr>
        <w:t>3</w:t>
      </w:r>
      <w:r w:rsidR="00697AFC">
        <w:rPr>
          <w:b/>
          <w:lang w:val="en-US"/>
        </w:rPr>
        <w:t>6</w:t>
      </w:r>
      <w:r w:rsidRPr="00171CFC">
        <w:rPr>
          <w:b/>
          <w:lang w:val="en-US"/>
        </w:rPr>
        <w:t xml:space="preserve">. Example </w:t>
      </w:r>
      <w:r>
        <w:rPr>
          <w:b/>
          <w:lang w:val="en-US"/>
        </w:rPr>
        <w:t>representation used to create a Rule Action Resource</w:t>
      </w:r>
    </w:p>
    <w:p w14:paraId="1108754E" w14:textId="77777777" w:rsidR="001C14FA" w:rsidRDefault="001C14FA" w:rsidP="005413D8">
      <w:pPr>
        <w:outlineLvl w:val="0"/>
        <w:rPr>
          <w:lang w:val="en-US"/>
        </w:rPr>
      </w:pPr>
    </w:p>
    <w:tbl>
      <w:tblPr>
        <w:tblStyle w:val="TableGrid"/>
        <w:tblpPr w:leftFromText="180" w:rightFromText="180" w:vertAnchor="text" w:horzAnchor="page" w:tblpX="1990" w:tblpY="-54"/>
        <w:tblW w:w="8716" w:type="dxa"/>
        <w:shd w:val="clear" w:color="auto" w:fill="F2F2F2" w:themeFill="background1" w:themeFillShade="F2"/>
        <w:tblLook w:val="04A0" w:firstRow="1" w:lastRow="0" w:firstColumn="1" w:lastColumn="0" w:noHBand="0" w:noVBand="1"/>
      </w:tblPr>
      <w:tblGrid>
        <w:gridCol w:w="8716"/>
      </w:tblGrid>
      <w:tr w:rsidR="00F91211" w14:paraId="468A2A38" w14:textId="77777777" w:rsidTr="00216400">
        <w:trPr>
          <w:cantSplit/>
          <w:trHeight w:val="1687"/>
        </w:trPr>
        <w:tc>
          <w:tcPr>
            <w:tcW w:w="8716" w:type="dxa"/>
            <w:shd w:val="clear" w:color="auto" w:fill="F2F2F2" w:themeFill="background1" w:themeFillShade="F2"/>
          </w:tcPr>
          <w:p w14:paraId="61C961D7"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w:t>
            </w:r>
          </w:p>
          <w:p w14:paraId="7FCD34B1"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"rep":</w:t>
            </w:r>
          </w:p>
          <w:p w14:paraId="7E6B6987"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
          <w:p w14:paraId="79BC4A5D" w14:textId="5990521B"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roofErr w:type="spellStart"/>
            <w:r w:rsidRPr="008B7D4E">
              <w:rPr>
                <w:rFonts w:ascii="Courier New" w:hAnsi="Courier New" w:cs="Courier New"/>
                <w:sz w:val="20"/>
                <w:szCs w:val="20"/>
              </w:rPr>
              <w:t>rt</w:t>
            </w:r>
            <w:proofErr w:type="spellEnd"/>
            <w:r w:rsidRPr="008B7D4E">
              <w:rPr>
                <w:rFonts w:ascii="Courier New" w:hAnsi="Courier New" w:cs="Courier New"/>
                <w:sz w:val="20"/>
                <w:szCs w:val="20"/>
              </w:rPr>
              <w:t>": ["</w:t>
            </w:r>
            <w:proofErr w:type="spellStart"/>
            <w:r w:rsidRPr="008B7D4E">
              <w:rPr>
                <w:rFonts w:ascii="Courier New" w:hAnsi="Courier New" w:cs="Courier New"/>
                <w:sz w:val="20"/>
                <w:szCs w:val="20"/>
              </w:rPr>
              <w:t>oic.r.</w:t>
            </w:r>
            <w:del w:id="141" w:author="Michael Koster" w:date="2018-05-08T14:37:00Z">
              <w:r w:rsidRPr="008B7D4E" w:rsidDel="00CC0894">
                <w:rPr>
                  <w:rFonts w:ascii="Courier New" w:hAnsi="Courier New" w:cs="Courier New"/>
                  <w:sz w:val="20"/>
                  <w:szCs w:val="20"/>
                </w:rPr>
                <w:delText>scene</w:delText>
              </w:r>
              <w:r w:rsidR="00E55E02" w:rsidDel="00CC0894">
                <w:rPr>
                  <w:rFonts w:ascii="Courier New" w:hAnsi="Courier New" w:cs="Courier New"/>
                  <w:sz w:val="20"/>
                  <w:szCs w:val="20"/>
                </w:rPr>
                <w:delText>control</w:delText>
              </w:r>
            </w:del>
            <w:ins w:id="142" w:author="Michael Koster" w:date="2018-05-08T14:37:00Z">
              <w:r w:rsidR="00CC0894" w:rsidRPr="008B7D4E">
                <w:rPr>
                  <w:rFonts w:ascii="Courier New" w:hAnsi="Courier New" w:cs="Courier New"/>
                  <w:sz w:val="20"/>
                  <w:szCs w:val="20"/>
                </w:rPr>
                <w:t>scene</w:t>
              </w:r>
              <w:r w:rsidR="00CC0894">
                <w:rPr>
                  <w:rFonts w:ascii="Courier New" w:hAnsi="Courier New" w:cs="Courier New"/>
                  <w:sz w:val="20"/>
                  <w:szCs w:val="20"/>
                </w:rPr>
                <w:t>collection</w:t>
              </w:r>
            </w:ins>
            <w:proofErr w:type="spellEnd"/>
            <w:r w:rsidRPr="008B7D4E">
              <w:rPr>
                <w:rFonts w:ascii="Courier New" w:hAnsi="Courier New" w:cs="Courier New"/>
                <w:sz w:val="20"/>
                <w:szCs w:val="20"/>
              </w:rPr>
              <w:t>"],</w:t>
            </w:r>
          </w:p>
          <w:p w14:paraId="477DC866"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"if": ["</w:t>
            </w:r>
            <w:proofErr w:type="spellStart"/>
            <w:r w:rsidRPr="008B7D4E">
              <w:rPr>
                <w:rFonts w:ascii="Courier New" w:hAnsi="Courier New" w:cs="Courier New"/>
                <w:sz w:val="20"/>
                <w:szCs w:val="20"/>
              </w:rPr>
              <w:t>oic.</w:t>
            </w:r>
            <w:proofErr w:type="gramStart"/>
            <w:r w:rsidRPr="008B7D4E">
              <w:rPr>
                <w:rFonts w:ascii="Courier New" w:hAnsi="Courier New" w:cs="Courier New"/>
                <w:sz w:val="20"/>
                <w:szCs w:val="20"/>
              </w:rPr>
              <w:t>if.a</w:t>
            </w:r>
            <w:proofErr w:type="spellEnd"/>
            <w:proofErr w:type="gramEnd"/>
            <w:r w:rsidRPr="008B7D4E">
              <w:rPr>
                <w:rFonts w:ascii="Courier New" w:hAnsi="Courier New" w:cs="Courier New"/>
                <w:sz w:val="20"/>
                <w:szCs w:val="20"/>
              </w:rPr>
              <w:t>", "</w:t>
            </w:r>
            <w:proofErr w:type="spellStart"/>
            <w:r w:rsidRPr="008B7D4E">
              <w:rPr>
                <w:rFonts w:ascii="Courier New" w:hAnsi="Courier New" w:cs="Courier New"/>
                <w:sz w:val="20"/>
                <w:szCs w:val="20"/>
              </w:rPr>
              <w:t>oic.if.baseline</w:t>
            </w:r>
            <w:proofErr w:type="spellEnd"/>
            <w:r w:rsidRPr="008B7D4E">
              <w:rPr>
                <w:rFonts w:ascii="Courier New" w:hAnsi="Courier New" w:cs="Courier New"/>
                <w:sz w:val="20"/>
                <w:szCs w:val="20"/>
              </w:rPr>
              <w:t>"],</w:t>
            </w:r>
          </w:p>
          <w:p w14:paraId="3F7DB936"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roofErr w:type="spellStart"/>
            <w:r w:rsidRPr="008B7D4E">
              <w:rPr>
                <w:rFonts w:ascii="Courier New" w:hAnsi="Courier New" w:cs="Courier New"/>
                <w:sz w:val="20"/>
                <w:szCs w:val="20"/>
              </w:rPr>
              <w:t>lastScene</w:t>
            </w:r>
            <w:proofErr w:type="spellEnd"/>
            <w:r w:rsidRPr="008B7D4E">
              <w:rPr>
                <w:rFonts w:ascii="Courier New" w:hAnsi="Courier New" w:cs="Courier New"/>
                <w:sz w:val="20"/>
                <w:szCs w:val="20"/>
              </w:rPr>
              <w:t>": "heat-off"</w:t>
            </w:r>
          </w:p>
          <w:p w14:paraId="55372362" w14:textId="77777777" w:rsidR="00F91211" w:rsidRPr="008B7D4E" w:rsidRDefault="00F91211" w:rsidP="00F91211">
            <w:pPr>
              <w:jc w:val="left"/>
              <w:rPr>
                <w:rFonts w:ascii="Courier New" w:hAnsi="Courier New" w:cs="Courier New"/>
                <w:sz w:val="20"/>
                <w:szCs w:val="20"/>
              </w:rPr>
            </w:pPr>
            <w:r w:rsidRPr="008B7D4E">
              <w:rPr>
                <w:rFonts w:ascii="Courier New" w:hAnsi="Courier New" w:cs="Courier New"/>
                <w:sz w:val="20"/>
                <w:szCs w:val="20"/>
              </w:rPr>
              <w:t xml:space="preserve">  }</w:t>
            </w:r>
          </w:p>
          <w:p w14:paraId="3F554D7A" w14:textId="77777777" w:rsidR="00F91211" w:rsidRPr="00FD2F1B" w:rsidRDefault="00F91211" w:rsidP="00F91211">
            <w:pPr>
              <w:jc w:val="left"/>
              <w:rPr>
                <w:rFonts w:ascii="Courier New" w:hAnsi="Courier New" w:cs="Courier New"/>
              </w:rPr>
            </w:pPr>
            <w:r w:rsidRPr="008B7D4E">
              <w:rPr>
                <w:rFonts w:ascii="Courier New" w:hAnsi="Courier New" w:cs="Courier New"/>
                <w:sz w:val="20"/>
                <w:szCs w:val="20"/>
              </w:rPr>
              <w:t>}</w:t>
            </w:r>
          </w:p>
        </w:tc>
      </w:tr>
    </w:tbl>
    <w:p w14:paraId="3D828B93" w14:textId="77777777" w:rsidR="00F91211" w:rsidRDefault="00F91211" w:rsidP="00B532A3">
      <w:pPr>
        <w:outlineLvl w:val="0"/>
        <w:rPr>
          <w:b/>
          <w:lang w:val="en-US"/>
        </w:rPr>
      </w:pPr>
    </w:p>
    <w:p w14:paraId="54314916" w14:textId="77777777" w:rsidR="00F91211" w:rsidRDefault="00F91211" w:rsidP="00B532A3">
      <w:pPr>
        <w:outlineLvl w:val="0"/>
        <w:rPr>
          <w:b/>
          <w:lang w:val="en-US"/>
        </w:rPr>
      </w:pPr>
    </w:p>
    <w:p w14:paraId="01CDC429" w14:textId="77777777" w:rsidR="00F91211" w:rsidRDefault="00F91211" w:rsidP="00B532A3">
      <w:pPr>
        <w:outlineLvl w:val="0"/>
        <w:rPr>
          <w:b/>
          <w:lang w:val="en-US"/>
        </w:rPr>
      </w:pPr>
    </w:p>
    <w:p w14:paraId="4DEB1357" w14:textId="77777777" w:rsidR="00F91211" w:rsidRDefault="00F91211" w:rsidP="00B532A3">
      <w:pPr>
        <w:outlineLvl w:val="0"/>
        <w:rPr>
          <w:b/>
          <w:lang w:val="en-US"/>
        </w:rPr>
      </w:pPr>
    </w:p>
    <w:p w14:paraId="0C9B822C" w14:textId="77777777" w:rsidR="00F91211" w:rsidRDefault="00F91211" w:rsidP="00B532A3">
      <w:pPr>
        <w:outlineLvl w:val="0"/>
        <w:rPr>
          <w:b/>
          <w:lang w:val="en-US"/>
        </w:rPr>
      </w:pPr>
    </w:p>
    <w:p w14:paraId="44DD9053" w14:textId="77777777" w:rsidR="00F91211" w:rsidRDefault="00F91211" w:rsidP="00B532A3">
      <w:pPr>
        <w:outlineLvl w:val="0"/>
        <w:rPr>
          <w:b/>
          <w:lang w:val="en-US"/>
        </w:rPr>
      </w:pPr>
    </w:p>
    <w:p w14:paraId="02F69ECA" w14:textId="77777777" w:rsidR="00F91211" w:rsidRDefault="00F91211" w:rsidP="00B532A3">
      <w:pPr>
        <w:outlineLvl w:val="0"/>
        <w:rPr>
          <w:b/>
          <w:lang w:val="en-US"/>
        </w:rPr>
      </w:pPr>
    </w:p>
    <w:p w14:paraId="4A366EAB" w14:textId="77777777" w:rsidR="00F91211" w:rsidRDefault="00F91211" w:rsidP="00B532A3">
      <w:pPr>
        <w:outlineLvl w:val="0"/>
        <w:rPr>
          <w:b/>
          <w:lang w:val="en-US"/>
        </w:rPr>
      </w:pPr>
    </w:p>
    <w:p w14:paraId="2540744F" w14:textId="77777777" w:rsidR="00F91211" w:rsidRDefault="00F91211" w:rsidP="00B532A3">
      <w:pPr>
        <w:outlineLvl w:val="0"/>
        <w:rPr>
          <w:b/>
          <w:lang w:val="en-US"/>
        </w:rPr>
      </w:pPr>
    </w:p>
    <w:p w14:paraId="34BAD18B" w14:textId="77777777" w:rsidR="00F91211" w:rsidRDefault="00F91211" w:rsidP="00B532A3">
      <w:pPr>
        <w:outlineLvl w:val="0"/>
        <w:rPr>
          <w:b/>
          <w:lang w:val="en-US"/>
        </w:rPr>
      </w:pPr>
    </w:p>
    <w:p w14:paraId="3D651696" w14:textId="6734B83E" w:rsidR="00B532A3" w:rsidRDefault="00B532A3" w:rsidP="00B532A3">
      <w:pPr>
        <w:outlineLvl w:val="0"/>
        <w:rPr>
          <w:b/>
          <w:lang w:val="en-US"/>
        </w:rPr>
      </w:pPr>
      <w:r>
        <w:rPr>
          <w:b/>
          <w:lang w:val="en-US"/>
        </w:rPr>
        <w:t>11.9.3.2</w:t>
      </w:r>
      <w:r>
        <w:rPr>
          <w:b/>
          <w:lang w:val="en-US"/>
        </w:rPr>
        <w:tab/>
      </w:r>
      <w:r w:rsidR="00DA6C32">
        <w:rPr>
          <w:b/>
          <w:lang w:val="en-US"/>
        </w:rPr>
        <w:t>Evaluate the Rule Expression on</w:t>
      </w:r>
      <w:r>
        <w:rPr>
          <w:b/>
          <w:lang w:val="en-US"/>
        </w:rPr>
        <w:t xml:space="preserve"> updates t</w:t>
      </w:r>
      <w:r w:rsidR="00DA6C32">
        <w:rPr>
          <w:b/>
          <w:lang w:val="en-US"/>
        </w:rPr>
        <w:t>o Rule Inputs and process Rule A</w:t>
      </w:r>
      <w:r>
        <w:rPr>
          <w:b/>
          <w:lang w:val="en-US"/>
        </w:rPr>
        <w:t>ctions</w:t>
      </w:r>
    </w:p>
    <w:p w14:paraId="41FE5383" w14:textId="6AA5CDBF" w:rsidR="008C069B" w:rsidRDefault="008C069B" w:rsidP="00B532A3">
      <w:pPr>
        <w:outlineLvl w:val="0"/>
        <w:rPr>
          <w:lang w:val="en-US"/>
        </w:rPr>
      </w:pPr>
      <w:r w:rsidRPr="008C069B">
        <w:rPr>
          <w:lang w:val="en-US"/>
        </w:rPr>
        <w:t>Rule Inputs may be updated from external sources</w:t>
      </w:r>
      <w:r w:rsidR="004C2FDB">
        <w:rPr>
          <w:lang w:val="en-US"/>
        </w:rPr>
        <w:t xml:space="preserve"> using UPDATE operations, or they may be configured with Dynamic Links to observe and autonomously receive updates from external resources. For example, a thermostat Rule may observe an external temperature sensor resource, and may also include Rule Inputs for </w:t>
      </w:r>
      <w:proofErr w:type="spellStart"/>
      <w:r w:rsidR="004C2FDB">
        <w:rPr>
          <w:lang w:val="en-US"/>
        </w:rPr>
        <w:t>setpoint</w:t>
      </w:r>
      <w:proofErr w:type="spellEnd"/>
      <w:r w:rsidR="004C2FDB">
        <w:rPr>
          <w:lang w:val="en-US"/>
        </w:rPr>
        <w:t xml:space="preserve"> and mode that are updated</w:t>
      </w:r>
      <w:r w:rsidR="006877D8">
        <w:rPr>
          <w:lang w:val="en-US"/>
        </w:rPr>
        <w:t xml:space="preserve"> from a client</w:t>
      </w:r>
      <w:r w:rsidR="00B12F08">
        <w:rPr>
          <w:lang w:val="en-US"/>
        </w:rPr>
        <w:t xml:space="preserve"> application.</w:t>
      </w:r>
      <w:r w:rsidR="006E6760">
        <w:rPr>
          <w:lang w:val="en-US"/>
        </w:rPr>
        <w:t xml:space="preserve"> </w:t>
      </w:r>
    </w:p>
    <w:p w14:paraId="344479C2" w14:textId="77777777" w:rsidR="00023050" w:rsidRDefault="00023050" w:rsidP="00B532A3">
      <w:pPr>
        <w:outlineLvl w:val="0"/>
        <w:rPr>
          <w:lang w:val="en-US"/>
        </w:rPr>
      </w:pPr>
    </w:p>
    <w:p w14:paraId="41FFDDF2" w14:textId="1330FA13" w:rsidR="00023050" w:rsidRPr="008C069B" w:rsidRDefault="00023050" w:rsidP="00B532A3">
      <w:pPr>
        <w:outlineLvl w:val="0"/>
        <w:rPr>
          <w:lang w:val="en-US"/>
        </w:rPr>
      </w:pPr>
      <w:r>
        <w:rPr>
          <w:lang w:val="en-US"/>
        </w:rPr>
        <w:t xml:space="preserve">Whenever any Rule Input resource is updated, the Rule Expression </w:t>
      </w:r>
      <w:r w:rsidR="006E6760">
        <w:rPr>
          <w:lang w:val="en-US"/>
        </w:rPr>
        <w:t>shall be</w:t>
      </w:r>
      <w:r>
        <w:rPr>
          <w:lang w:val="en-US"/>
        </w:rPr>
        <w:t xml:space="preserve"> evaluated and the Rule Result </w:t>
      </w:r>
      <w:r w:rsidR="006E6760">
        <w:rPr>
          <w:lang w:val="en-US"/>
        </w:rPr>
        <w:t>shall be</w:t>
      </w:r>
      <w:r>
        <w:rPr>
          <w:lang w:val="en-US"/>
        </w:rPr>
        <w:t xml:space="preserve"> updated. If the Rule Result changes from FALSE to TRUE, the Rule Actions </w:t>
      </w:r>
      <w:r w:rsidR="006E6760">
        <w:rPr>
          <w:lang w:val="en-US"/>
        </w:rPr>
        <w:t>shall be</w:t>
      </w:r>
      <w:r>
        <w:rPr>
          <w:lang w:val="en-US"/>
        </w:rPr>
        <w:t xml:space="preserve"> processed.</w:t>
      </w:r>
    </w:p>
    <w:p w14:paraId="65E17F84" w14:textId="77777777" w:rsidR="00B532A3" w:rsidRPr="00B532A3" w:rsidRDefault="00B532A3" w:rsidP="00B532A3">
      <w:pPr>
        <w:outlineLvl w:val="0"/>
        <w:rPr>
          <w:lang w:val="en-US"/>
        </w:rPr>
      </w:pPr>
    </w:p>
    <w:p w14:paraId="6A20595F" w14:textId="49A0C73A" w:rsidR="00B532A3" w:rsidRDefault="00B532A3" w:rsidP="00B532A3">
      <w:pPr>
        <w:outlineLvl w:val="0"/>
        <w:rPr>
          <w:b/>
          <w:lang w:val="en-US"/>
        </w:rPr>
      </w:pPr>
      <w:r>
        <w:rPr>
          <w:b/>
          <w:lang w:val="en-US"/>
        </w:rPr>
        <w:t>11.9.3.3</w:t>
      </w:r>
      <w:r>
        <w:rPr>
          <w:b/>
          <w:lang w:val="en-US"/>
        </w:rPr>
        <w:tab/>
        <w:t>Remove a Rule when the application is reconfigured</w:t>
      </w:r>
    </w:p>
    <w:p w14:paraId="3E04134C" w14:textId="6877760F" w:rsidR="00B532A3" w:rsidRDefault="008C069B" w:rsidP="005413D8">
      <w:pPr>
        <w:outlineLvl w:val="0"/>
        <w:rPr>
          <w:lang w:val="en-US"/>
        </w:rPr>
      </w:pPr>
      <w:r>
        <w:rPr>
          <w:lang w:val="en-US"/>
        </w:rPr>
        <w:t>When the application is de-configured or re-configured, any rules that are no longer needed may be deleted. Perfo</w:t>
      </w:r>
      <w:r w:rsidR="004C2FDB">
        <w:rPr>
          <w:lang w:val="en-US"/>
        </w:rPr>
        <w:t>r</w:t>
      </w:r>
      <w:r>
        <w:rPr>
          <w:lang w:val="en-US"/>
        </w:rPr>
        <w:t xml:space="preserve">ming a DELETE operation on the Rule instance resource </w:t>
      </w:r>
      <w:r w:rsidR="003C5CBB">
        <w:rPr>
          <w:lang w:val="en-US"/>
        </w:rPr>
        <w:t>shall</w:t>
      </w:r>
      <w:r>
        <w:rPr>
          <w:lang w:val="en-US"/>
        </w:rPr>
        <w:t xml:space="preserve"> immediately deactivate the rule and recursively remove all Rule Input and Rule Action Resources.</w:t>
      </w:r>
    </w:p>
    <w:p w14:paraId="49F9029A" w14:textId="77777777" w:rsidR="003C5CBB" w:rsidRDefault="003C5CBB" w:rsidP="005413D8">
      <w:pPr>
        <w:outlineLvl w:val="0"/>
        <w:rPr>
          <w:lang w:val="en-US"/>
        </w:rPr>
      </w:pPr>
    </w:p>
    <w:p w14:paraId="70E5B006" w14:textId="369ECD77" w:rsidR="003C5CBB" w:rsidRDefault="003C5CBB" w:rsidP="005413D8">
      <w:pPr>
        <w:outlineLvl w:val="0"/>
        <w:rPr>
          <w:lang w:val="en-US"/>
        </w:rPr>
      </w:pPr>
      <w:r>
        <w:rPr>
          <w:lang w:val="en-US"/>
        </w:rPr>
        <w:t>Upon deletion of a rule, any outstanding OBSERVE requests shall be cancelled.</w:t>
      </w:r>
    </w:p>
    <w:p w14:paraId="5A2B6431" w14:textId="77777777" w:rsidR="00B532A3" w:rsidRDefault="00B532A3" w:rsidP="005413D8">
      <w:pPr>
        <w:outlineLvl w:val="0"/>
        <w:rPr>
          <w:lang w:val="en-US"/>
        </w:rPr>
      </w:pPr>
    </w:p>
    <w:p w14:paraId="2E386C75" w14:textId="6A04646C" w:rsidR="00527367" w:rsidRDefault="008D3EB7" w:rsidP="00373480">
      <w:pPr>
        <w:jc w:val="center"/>
        <w:outlineLvl w:val="0"/>
        <w:rPr>
          <w:b/>
          <w:lang w:val="en-US"/>
        </w:rPr>
      </w:pPr>
      <w:r>
        <w:rPr>
          <w:b/>
          <w:lang w:val="en-US"/>
        </w:rPr>
        <w:t>Figure 3</w:t>
      </w:r>
      <w:r w:rsidR="00697AFC">
        <w:rPr>
          <w:b/>
          <w:lang w:val="en-US"/>
        </w:rPr>
        <w:t>7</w:t>
      </w:r>
      <w:r w:rsidR="00527367" w:rsidRPr="00527367">
        <w:rPr>
          <w:b/>
          <w:lang w:val="en-US"/>
        </w:rPr>
        <w:t xml:space="preserve">. </w:t>
      </w:r>
      <w:r w:rsidR="00C267E8">
        <w:rPr>
          <w:b/>
          <w:lang w:val="en-US"/>
        </w:rPr>
        <w:t xml:space="preserve">Example </w:t>
      </w:r>
      <w:r w:rsidR="00527367" w:rsidRPr="00527367">
        <w:rPr>
          <w:b/>
          <w:lang w:val="en-US"/>
        </w:rPr>
        <w:t xml:space="preserve">Life Cycle </w:t>
      </w:r>
      <w:r w:rsidR="00C267E8">
        <w:rPr>
          <w:b/>
          <w:lang w:val="en-US"/>
        </w:rPr>
        <w:t>of a</w:t>
      </w:r>
      <w:r w:rsidR="00527367" w:rsidRPr="00527367">
        <w:rPr>
          <w:b/>
          <w:lang w:val="en-US"/>
        </w:rPr>
        <w:t xml:space="preserve"> Rule</w:t>
      </w:r>
    </w:p>
    <w:p w14:paraId="555EFAB2" w14:textId="77777777" w:rsidR="000D0669" w:rsidRDefault="000D0669" w:rsidP="00373480">
      <w:pPr>
        <w:jc w:val="center"/>
        <w:outlineLvl w:val="0"/>
        <w:rPr>
          <w:b/>
          <w:lang w:val="en-US"/>
        </w:rPr>
      </w:pPr>
    </w:p>
    <w:p w14:paraId="1E7BBC1C" w14:textId="364886E3" w:rsidR="008C069B" w:rsidRPr="00527367" w:rsidRDefault="00F6237C" w:rsidP="007F44E9">
      <w:pPr>
        <w:jc w:val="center"/>
        <w:outlineLvl w:val="0"/>
        <w:rPr>
          <w:b/>
          <w:lang w:val="en-US"/>
        </w:rPr>
      </w:pPr>
      <w:r>
        <w:rPr>
          <w:b/>
          <w:noProof/>
          <w:lang w:val="en-US" w:eastAsia="en-US"/>
        </w:rPr>
        <w:lastRenderedPageBreak/>
        <w:drawing>
          <wp:inline distT="0" distB="0" distL="0" distR="0" wp14:anchorId="176B8CC2" wp14:editId="4B72CA6F">
            <wp:extent cx="5841283" cy="6839373"/>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ule-life-create.png"/>
                    <pic:cNvPicPr/>
                  </pic:nvPicPr>
                  <pic:blipFill>
                    <a:blip r:embed="rId11">
                      <a:extLst>
                        <a:ext uri="{28A0092B-C50C-407E-A947-70E740481C1C}">
                          <a14:useLocalDpi xmlns:a14="http://schemas.microsoft.com/office/drawing/2010/main" val="0"/>
                        </a:ext>
                      </a:extLst>
                    </a:blip>
                    <a:stretch>
                      <a:fillRect/>
                    </a:stretch>
                  </pic:blipFill>
                  <pic:spPr>
                    <a:xfrm>
                      <a:off x="0" y="0"/>
                      <a:ext cx="5863058" cy="6864869"/>
                    </a:xfrm>
                    <a:prstGeom prst="rect">
                      <a:avLst/>
                    </a:prstGeom>
                  </pic:spPr>
                </pic:pic>
              </a:graphicData>
            </a:graphic>
          </wp:inline>
        </w:drawing>
      </w:r>
    </w:p>
    <w:p w14:paraId="659FB23B" w14:textId="77777777" w:rsidR="000D18C4" w:rsidRPr="006A34A9" w:rsidRDefault="000D18C4" w:rsidP="005413D8">
      <w:pPr>
        <w:outlineLvl w:val="0"/>
        <w:rPr>
          <w:b/>
          <w:lang w:val="en-US"/>
        </w:rPr>
      </w:pPr>
    </w:p>
    <w:p w14:paraId="510BAB20" w14:textId="10FA822D" w:rsidR="00570EE1" w:rsidRDefault="005413D8" w:rsidP="005413D8">
      <w:pPr>
        <w:outlineLvl w:val="0"/>
        <w:rPr>
          <w:b/>
          <w:lang w:val="en-US"/>
        </w:rPr>
      </w:pPr>
      <w:r>
        <w:rPr>
          <w:b/>
          <w:lang w:val="en-US"/>
        </w:rPr>
        <w:t>11.9.</w:t>
      </w:r>
      <w:r w:rsidR="00AC7A59">
        <w:rPr>
          <w:b/>
          <w:lang w:val="en-US"/>
        </w:rPr>
        <w:t>4</w:t>
      </w:r>
      <w:r>
        <w:rPr>
          <w:b/>
          <w:lang w:val="en-US"/>
        </w:rPr>
        <w:tab/>
      </w:r>
      <w:r w:rsidR="00E72EA7">
        <w:rPr>
          <w:b/>
          <w:lang w:val="en-US"/>
        </w:rPr>
        <w:t xml:space="preserve">Rule </w:t>
      </w:r>
      <w:r w:rsidR="006C4567">
        <w:rPr>
          <w:b/>
          <w:lang w:val="en-US"/>
        </w:rPr>
        <w:t>Expression Syntax</w:t>
      </w:r>
    </w:p>
    <w:p w14:paraId="7A6D14ED" w14:textId="6629B1BD" w:rsidR="005413D8" w:rsidRDefault="004568C1" w:rsidP="005413D8">
      <w:pPr>
        <w:outlineLvl w:val="0"/>
        <w:rPr>
          <w:lang w:val="en-US"/>
        </w:rPr>
      </w:pPr>
      <w:r>
        <w:rPr>
          <w:lang w:val="en-US"/>
        </w:rPr>
        <w:t xml:space="preserve">A Rule Expression </w:t>
      </w:r>
      <w:r w:rsidR="000D18C4">
        <w:rPr>
          <w:lang w:val="en-US"/>
        </w:rPr>
        <w:t>consists of a string that confor</w:t>
      </w:r>
      <w:r w:rsidR="00A0207D">
        <w:rPr>
          <w:lang w:val="en-US"/>
        </w:rPr>
        <w:t>ms to the following s</w:t>
      </w:r>
      <w:r>
        <w:rPr>
          <w:lang w:val="en-US"/>
        </w:rPr>
        <w:t>yntax for "rule</w:t>
      </w:r>
      <w:r w:rsidR="000D18C4">
        <w:rPr>
          <w:lang w:val="en-US"/>
        </w:rPr>
        <w:t>:</w:t>
      </w:r>
    </w:p>
    <w:p w14:paraId="64E1FF3F" w14:textId="77777777" w:rsidR="000D18C4" w:rsidRDefault="000D18C4" w:rsidP="005413D8">
      <w:pPr>
        <w:outlineLvl w:val="0"/>
        <w:rPr>
          <w:lang w:val="en-US"/>
        </w:rPr>
      </w:pPr>
    </w:p>
    <w:p w14:paraId="157E659C" w14:textId="060C977B" w:rsidR="00F04CEF" w:rsidRPr="00F04CEF" w:rsidRDefault="00F04CEF" w:rsidP="00F04CEF">
      <w:pPr>
        <w:outlineLvl w:val="0"/>
        <w:rPr>
          <w:lang w:val="en-US"/>
        </w:rPr>
      </w:pPr>
      <w:proofErr w:type="gramStart"/>
      <w:r w:rsidRPr="00F04CEF">
        <w:rPr>
          <w:lang w:val="en-US"/>
        </w:rPr>
        <w:t>rule ::=</w:t>
      </w:r>
      <w:proofErr w:type="gramEnd"/>
      <w:r w:rsidRPr="00F04CEF">
        <w:rPr>
          <w:lang w:val="en-US"/>
        </w:rPr>
        <w:t xml:space="preserve"> </w:t>
      </w:r>
      <w:proofErr w:type="spellStart"/>
      <w:r w:rsidRPr="00F04CEF">
        <w:rPr>
          <w:lang w:val="en-US"/>
        </w:rPr>
        <w:t>ruleExp</w:t>
      </w:r>
      <w:proofErr w:type="spellEnd"/>
      <w:r w:rsidRPr="00F04CEF">
        <w:rPr>
          <w:lang w:val="en-US"/>
        </w:rPr>
        <w:t xml:space="preserve"> </w:t>
      </w:r>
      <w:del w:id="143" w:author="Michael Koster" w:date="2018-05-02T13:39:00Z">
        <w:r w:rsidRPr="00F04CEF" w:rsidDel="00974399">
          <w:rPr>
            <w:lang w:val="en-US"/>
          </w:rPr>
          <w:delText xml:space="preserve">| </w:delText>
        </w:r>
        <w:r w:rsidRPr="00C152C6" w:rsidDel="00974399">
          <w:rPr>
            <w:color w:val="FF0000"/>
            <w:lang w:val="en-US"/>
          </w:rPr>
          <w:delText>asterisk</w:delText>
        </w:r>
        <w:r w:rsidRPr="00F04CEF" w:rsidDel="00974399">
          <w:rPr>
            <w:lang w:val="en-US"/>
          </w:rPr>
          <w:delText xml:space="preserve"> </w:delText>
        </w:r>
      </w:del>
    </w:p>
    <w:p w14:paraId="2D0CD0D7" w14:textId="77777777" w:rsidR="00F04CEF" w:rsidRPr="00F04CEF" w:rsidRDefault="00F04CEF" w:rsidP="00F04CEF">
      <w:pPr>
        <w:outlineLvl w:val="0"/>
        <w:rPr>
          <w:lang w:val="en-US"/>
        </w:rPr>
      </w:pPr>
      <w:proofErr w:type="spellStart"/>
      <w:proofErr w:type="gramStart"/>
      <w:r w:rsidRPr="00F04CEF">
        <w:rPr>
          <w:lang w:val="en-US"/>
        </w:rPr>
        <w:t>ruleExp</w:t>
      </w:r>
      <w:proofErr w:type="spellEnd"/>
      <w:r w:rsidRPr="00F04CEF">
        <w:rPr>
          <w:lang w:val="en-US"/>
        </w:rPr>
        <w:t xml:space="preserve"> ::=</w:t>
      </w:r>
      <w:proofErr w:type="gramEnd"/>
      <w:r w:rsidRPr="00F04CEF">
        <w:rPr>
          <w:lang w:val="en-US"/>
        </w:rPr>
        <w:t xml:space="preserve"> </w:t>
      </w:r>
      <w:proofErr w:type="spellStart"/>
      <w:r w:rsidRPr="00F04CEF">
        <w:rPr>
          <w:lang w:val="en-US"/>
        </w:rPr>
        <w:t>relExp</w:t>
      </w:r>
      <w:proofErr w:type="spellEnd"/>
      <w:r w:rsidRPr="00F04CEF">
        <w:rPr>
          <w:lang w:val="en-US"/>
        </w:rPr>
        <w:t xml:space="preserve">| </w:t>
      </w:r>
      <w:proofErr w:type="spellStart"/>
      <w:r w:rsidRPr="00F04CEF">
        <w:rPr>
          <w:lang w:val="en-US"/>
        </w:rPr>
        <w:t>ruleExp</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logOp</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ruleExp</w:t>
      </w:r>
      <w:proofErr w:type="spellEnd"/>
      <w:r w:rsidRPr="00F04CEF">
        <w:rPr>
          <w:lang w:val="en-US"/>
        </w:rPr>
        <w:t xml:space="preserve">| '(' </w:t>
      </w:r>
      <w:proofErr w:type="spellStart"/>
      <w:r w:rsidRPr="00F04CEF">
        <w:rPr>
          <w:lang w:val="en-US"/>
        </w:rPr>
        <w:t>wChar</w:t>
      </w:r>
      <w:proofErr w:type="spellEnd"/>
      <w:r w:rsidRPr="00F04CEF">
        <w:rPr>
          <w:lang w:val="en-US"/>
        </w:rPr>
        <w:t xml:space="preserve">* </w:t>
      </w:r>
      <w:proofErr w:type="spellStart"/>
      <w:r w:rsidRPr="00F04CEF">
        <w:rPr>
          <w:lang w:val="en-US"/>
        </w:rPr>
        <w:t>ruleExp</w:t>
      </w:r>
      <w:proofErr w:type="spellEnd"/>
      <w:r w:rsidRPr="00F04CEF">
        <w:rPr>
          <w:lang w:val="en-US"/>
        </w:rPr>
        <w:t xml:space="preserve"> </w:t>
      </w:r>
      <w:proofErr w:type="spellStart"/>
      <w:r w:rsidRPr="00F04CEF">
        <w:rPr>
          <w:lang w:val="en-US"/>
        </w:rPr>
        <w:t>wChar</w:t>
      </w:r>
      <w:proofErr w:type="spellEnd"/>
      <w:r w:rsidRPr="00F04CEF">
        <w:rPr>
          <w:lang w:val="en-US"/>
        </w:rPr>
        <w:t xml:space="preserve">* ')' </w:t>
      </w:r>
    </w:p>
    <w:p w14:paraId="5FB4804D" w14:textId="77777777" w:rsidR="00F04CEF" w:rsidRPr="00F04CEF" w:rsidRDefault="00F04CEF" w:rsidP="00F04CEF">
      <w:pPr>
        <w:outlineLvl w:val="0"/>
        <w:rPr>
          <w:lang w:val="en-US"/>
        </w:rPr>
      </w:pPr>
      <w:proofErr w:type="spellStart"/>
      <w:proofErr w:type="gramStart"/>
      <w:r w:rsidRPr="00F04CEF">
        <w:rPr>
          <w:lang w:val="en-US"/>
        </w:rPr>
        <w:t>logOp</w:t>
      </w:r>
      <w:proofErr w:type="spellEnd"/>
      <w:r w:rsidRPr="00F04CEF">
        <w:rPr>
          <w:lang w:val="en-US"/>
        </w:rPr>
        <w:t xml:space="preserve"> ::=</w:t>
      </w:r>
      <w:proofErr w:type="gramEnd"/>
      <w:r w:rsidRPr="00F04CEF">
        <w:rPr>
          <w:lang w:val="en-US"/>
        </w:rPr>
        <w:t xml:space="preserve"> '</w:t>
      </w:r>
      <w:proofErr w:type="spellStart"/>
      <w:r w:rsidRPr="00F04CEF">
        <w:rPr>
          <w:lang w:val="en-US"/>
        </w:rPr>
        <w:t>and'|'or</w:t>
      </w:r>
      <w:proofErr w:type="spellEnd"/>
      <w:r w:rsidRPr="00F04CEF">
        <w:rPr>
          <w:lang w:val="en-US"/>
        </w:rPr>
        <w:t xml:space="preserve">' </w:t>
      </w:r>
    </w:p>
    <w:p w14:paraId="2AAAECA8" w14:textId="77777777" w:rsidR="00F04CEF" w:rsidRPr="00F04CEF" w:rsidRDefault="00F04CEF" w:rsidP="00F04CEF">
      <w:pPr>
        <w:outlineLvl w:val="0"/>
        <w:rPr>
          <w:lang w:val="en-US"/>
        </w:rPr>
      </w:pPr>
      <w:proofErr w:type="spellStart"/>
      <w:proofErr w:type="gramStart"/>
      <w:r w:rsidRPr="00F04CEF">
        <w:rPr>
          <w:lang w:val="en-US"/>
        </w:rPr>
        <w:t>relExp</w:t>
      </w:r>
      <w:proofErr w:type="spellEnd"/>
      <w:r w:rsidRPr="00F04CEF">
        <w:rPr>
          <w:lang w:val="en-US"/>
        </w:rPr>
        <w:t xml:space="preserve"> ::=</w:t>
      </w:r>
      <w:proofErr w:type="gramEnd"/>
      <w:r w:rsidRPr="00F04CEF">
        <w:rPr>
          <w:lang w:val="en-US"/>
        </w:rPr>
        <w:t xml:space="preserve"> </w:t>
      </w:r>
      <w:proofErr w:type="spellStart"/>
      <w:r w:rsidRPr="00F04CEF">
        <w:rPr>
          <w:lang w:val="en-US"/>
        </w:rPr>
        <w:t>resourceproperty</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binOp</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quotedVal</w:t>
      </w:r>
      <w:proofErr w:type="spellEnd"/>
      <w:r w:rsidRPr="00F04CEF">
        <w:rPr>
          <w:lang w:val="en-US"/>
        </w:rPr>
        <w:t xml:space="preserve">| </w:t>
      </w:r>
      <w:proofErr w:type="spellStart"/>
      <w:r w:rsidRPr="00F04CEF">
        <w:rPr>
          <w:lang w:val="en-US"/>
        </w:rPr>
        <w:t>resourceproperty</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existsOp</w:t>
      </w:r>
      <w:proofErr w:type="spellEnd"/>
      <w:r w:rsidRPr="00F04CEF">
        <w:rPr>
          <w:lang w:val="en-US"/>
        </w:rPr>
        <w:t xml:space="preserve"> </w:t>
      </w:r>
      <w:proofErr w:type="spellStart"/>
      <w:r w:rsidRPr="00F04CEF">
        <w:rPr>
          <w:lang w:val="en-US"/>
        </w:rPr>
        <w:t>wChar</w:t>
      </w:r>
      <w:proofErr w:type="spellEnd"/>
      <w:r w:rsidRPr="00F04CEF">
        <w:rPr>
          <w:lang w:val="en-US"/>
        </w:rPr>
        <w:t xml:space="preserve">+ </w:t>
      </w:r>
      <w:proofErr w:type="spellStart"/>
      <w:r w:rsidRPr="00F04CEF">
        <w:rPr>
          <w:lang w:val="en-US"/>
        </w:rPr>
        <w:t>boolVal</w:t>
      </w:r>
      <w:proofErr w:type="spellEnd"/>
      <w:r w:rsidRPr="00F04CEF">
        <w:rPr>
          <w:lang w:val="en-US"/>
        </w:rPr>
        <w:t xml:space="preserve"> </w:t>
      </w:r>
    </w:p>
    <w:p w14:paraId="7A45A4F8" w14:textId="77777777" w:rsidR="00F04CEF" w:rsidRPr="00F04CEF" w:rsidRDefault="00F04CEF" w:rsidP="00F04CEF">
      <w:pPr>
        <w:outlineLvl w:val="0"/>
        <w:rPr>
          <w:lang w:val="en-US"/>
        </w:rPr>
      </w:pPr>
      <w:proofErr w:type="spellStart"/>
      <w:proofErr w:type="gramStart"/>
      <w:r w:rsidRPr="00F04CEF">
        <w:rPr>
          <w:lang w:val="en-US"/>
        </w:rPr>
        <w:t>binOp</w:t>
      </w:r>
      <w:proofErr w:type="spellEnd"/>
      <w:r w:rsidRPr="00F04CEF">
        <w:rPr>
          <w:lang w:val="en-US"/>
        </w:rPr>
        <w:t xml:space="preserve"> ::=</w:t>
      </w:r>
      <w:proofErr w:type="gramEnd"/>
      <w:r w:rsidRPr="00F04CEF">
        <w:rPr>
          <w:lang w:val="en-US"/>
        </w:rPr>
        <w:t xml:space="preserve"> </w:t>
      </w:r>
      <w:proofErr w:type="spellStart"/>
      <w:r w:rsidRPr="00F04CEF">
        <w:rPr>
          <w:lang w:val="en-US"/>
        </w:rPr>
        <w:t>relOp|stringOp</w:t>
      </w:r>
      <w:proofErr w:type="spellEnd"/>
      <w:r w:rsidRPr="00F04CEF">
        <w:rPr>
          <w:lang w:val="en-US"/>
        </w:rPr>
        <w:t xml:space="preserve"> </w:t>
      </w:r>
    </w:p>
    <w:p w14:paraId="5CD6CA48" w14:textId="77777777" w:rsidR="00F04CEF" w:rsidRPr="00F04CEF" w:rsidRDefault="00F04CEF" w:rsidP="00F04CEF">
      <w:pPr>
        <w:outlineLvl w:val="0"/>
        <w:rPr>
          <w:lang w:val="en-US"/>
        </w:rPr>
      </w:pPr>
      <w:proofErr w:type="spellStart"/>
      <w:proofErr w:type="gramStart"/>
      <w:r w:rsidRPr="00F04CEF">
        <w:rPr>
          <w:lang w:val="en-US"/>
        </w:rPr>
        <w:t>relOp</w:t>
      </w:r>
      <w:proofErr w:type="spellEnd"/>
      <w:r w:rsidRPr="00F04CEF">
        <w:rPr>
          <w:lang w:val="en-US"/>
        </w:rPr>
        <w:t xml:space="preserve"> ::=</w:t>
      </w:r>
      <w:proofErr w:type="gramEnd"/>
      <w:r w:rsidRPr="00F04CEF">
        <w:rPr>
          <w:lang w:val="en-US"/>
        </w:rPr>
        <w:t xml:space="preserve"> '='|'!='|'&lt;'|'&lt;='|'&gt;'|'&gt;=' </w:t>
      </w:r>
    </w:p>
    <w:p w14:paraId="371B26AA" w14:textId="439B3F22" w:rsidR="00F04CEF" w:rsidRPr="00F04CEF" w:rsidRDefault="00F04CEF" w:rsidP="00F04CEF">
      <w:pPr>
        <w:outlineLvl w:val="0"/>
        <w:rPr>
          <w:lang w:val="en-US"/>
        </w:rPr>
      </w:pPr>
      <w:proofErr w:type="spellStart"/>
      <w:proofErr w:type="gramStart"/>
      <w:r w:rsidRPr="00F04CEF">
        <w:rPr>
          <w:lang w:val="en-US"/>
        </w:rPr>
        <w:lastRenderedPageBreak/>
        <w:t>stringOp</w:t>
      </w:r>
      <w:proofErr w:type="spellEnd"/>
      <w:r w:rsidRPr="00F04CEF">
        <w:rPr>
          <w:lang w:val="en-US"/>
        </w:rPr>
        <w:t xml:space="preserve"> ::=</w:t>
      </w:r>
      <w:proofErr w:type="gramEnd"/>
      <w:r w:rsidRPr="00F04CEF">
        <w:rPr>
          <w:lang w:val="en-US"/>
        </w:rPr>
        <w:t xml:space="preserve"> 'contains'|'</w:t>
      </w:r>
      <w:proofErr w:type="spellStart"/>
      <w:r w:rsidRPr="00F04CEF">
        <w:rPr>
          <w:lang w:val="en-US"/>
        </w:rPr>
        <w:t>doesNotContain</w:t>
      </w:r>
      <w:proofErr w:type="spellEnd"/>
      <w:r w:rsidRPr="00F04CEF">
        <w:rPr>
          <w:lang w:val="en-US"/>
        </w:rPr>
        <w:t>'</w:t>
      </w:r>
      <w:del w:id="144" w:author="Michael Koster" w:date="2018-05-02T13:39:00Z">
        <w:r w:rsidRPr="00F04CEF" w:rsidDel="00974399">
          <w:rPr>
            <w:lang w:val="en-US"/>
          </w:rPr>
          <w:delText>|</w:delText>
        </w:r>
        <w:r w:rsidRPr="004A3F40" w:rsidDel="00974399">
          <w:rPr>
            <w:color w:val="FF0000"/>
            <w:lang w:val="en-US"/>
          </w:rPr>
          <w:delText>'derivedfrom'</w:delText>
        </w:r>
      </w:del>
      <w:r w:rsidRPr="00F04CEF">
        <w:rPr>
          <w:lang w:val="en-US"/>
        </w:rPr>
        <w:t>|'</w:t>
      </w:r>
      <w:proofErr w:type="spellStart"/>
      <w:r w:rsidRPr="00F04CEF">
        <w:rPr>
          <w:lang w:val="en-US"/>
        </w:rPr>
        <w:t>startsWith</w:t>
      </w:r>
      <w:proofErr w:type="spellEnd"/>
      <w:r w:rsidRPr="00F04CEF">
        <w:rPr>
          <w:lang w:val="en-US"/>
        </w:rPr>
        <w:t>'</w:t>
      </w:r>
      <w:del w:id="145" w:author="Michael Koster" w:date="2018-05-02T13:39:00Z">
        <w:r w:rsidRPr="00F04CEF" w:rsidDel="00974399">
          <w:rPr>
            <w:lang w:val="en-US"/>
          </w:rPr>
          <w:delText>|</w:delText>
        </w:r>
        <w:r w:rsidRPr="004A3F40" w:rsidDel="00974399">
          <w:rPr>
            <w:color w:val="FF0000"/>
            <w:lang w:val="en-US"/>
          </w:rPr>
          <w:delText>'derivedFrom'</w:delText>
        </w:r>
      </w:del>
      <w:r w:rsidRPr="00F04CEF">
        <w:rPr>
          <w:lang w:val="en-US"/>
        </w:rPr>
        <w:t xml:space="preserve"> </w:t>
      </w:r>
    </w:p>
    <w:p w14:paraId="27A720ED" w14:textId="77777777" w:rsidR="00F04CEF" w:rsidRPr="00F04CEF" w:rsidRDefault="00F04CEF" w:rsidP="00F04CEF">
      <w:pPr>
        <w:outlineLvl w:val="0"/>
        <w:rPr>
          <w:lang w:val="en-US"/>
        </w:rPr>
      </w:pPr>
      <w:proofErr w:type="spellStart"/>
      <w:proofErr w:type="gramStart"/>
      <w:r w:rsidRPr="00F04CEF">
        <w:rPr>
          <w:lang w:val="en-US"/>
        </w:rPr>
        <w:t>existsOp</w:t>
      </w:r>
      <w:proofErr w:type="spellEnd"/>
      <w:r w:rsidRPr="00F04CEF">
        <w:rPr>
          <w:lang w:val="en-US"/>
        </w:rPr>
        <w:t xml:space="preserve"> ::=</w:t>
      </w:r>
      <w:proofErr w:type="gramEnd"/>
      <w:r w:rsidRPr="00F04CEF">
        <w:rPr>
          <w:lang w:val="en-US"/>
        </w:rPr>
        <w:t xml:space="preserve"> 'exists' </w:t>
      </w:r>
    </w:p>
    <w:p w14:paraId="51A6DD6B" w14:textId="77777777" w:rsidR="00F04CEF" w:rsidRPr="00F04CEF" w:rsidRDefault="00F04CEF" w:rsidP="00F04CEF">
      <w:pPr>
        <w:outlineLvl w:val="0"/>
        <w:rPr>
          <w:lang w:val="en-US"/>
        </w:rPr>
      </w:pPr>
      <w:proofErr w:type="spellStart"/>
      <w:proofErr w:type="gramStart"/>
      <w:r w:rsidRPr="00F04CEF">
        <w:rPr>
          <w:lang w:val="en-US"/>
        </w:rPr>
        <w:t>boolVal</w:t>
      </w:r>
      <w:proofErr w:type="spellEnd"/>
      <w:r w:rsidRPr="00F04CEF">
        <w:rPr>
          <w:lang w:val="en-US"/>
        </w:rPr>
        <w:t xml:space="preserve"> ::=</w:t>
      </w:r>
      <w:proofErr w:type="gramEnd"/>
      <w:r w:rsidRPr="00F04CEF">
        <w:rPr>
          <w:lang w:val="en-US"/>
        </w:rPr>
        <w:t xml:space="preserve"> '</w:t>
      </w:r>
      <w:proofErr w:type="spellStart"/>
      <w:r w:rsidRPr="00F04CEF">
        <w:rPr>
          <w:lang w:val="en-US"/>
        </w:rPr>
        <w:t>true'|'false</w:t>
      </w:r>
      <w:proofErr w:type="spellEnd"/>
      <w:r w:rsidRPr="00F04CEF">
        <w:rPr>
          <w:lang w:val="en-US"/>
        </w:rPr>
        <w:t xml:space="preserve">' </w:t>
      </w:r>
    </w:p>
    <w:p w14:paraId="098929FE" w14:textId="77777777" w:rsidR="00F04CEF" w:rsidRPr="00F04CEF" w:rsidRDefault="00F04CEF" w:rsidP="00F04CEF">
      <w:pPr>
        <w:outlineLvl w:val="0"/>
        <w:rPr>
          <w:lang w:val="en-US"/>
        </w:rPr>
      </w:pPr>
      <w:proofErr w:type="spellStart"/>
      <w:proofErr w:type="gramStart"/>
      <w:r w:rsidRPr="00F04CEF">
        <w:rPr>
          <w:lang w:val="en-US"/>
        </w:rPr>
        <w:t>quotedVal</w:t>
      </w:r>
      <w:proofErr w:type="spellEnd"/>
      <w:r w:rsidRPr="00F04CEF">
        <w:rPr>
          <w:lang w:val="en-US"/>
        </w:rPr>
        <w:t xml:space="preserve"> ::=</w:t>
      </w:r>
      <w:proofErr w:type="gramEnd"/>
      <w:r w:rsidRPr="00F04CEF">
        <w:rPr>
          <w:lang w:val="en-US"/>
        </w:rPr>
        <w:t xml:space="preserve"> </w:t>
      </w:r>
      <w:proofErr w:type="spellStart"/>
      <w:r w:rsidRPr="00F04CEF">
        <w:rPr>
          <w:lang w:val="en-US"/>
        </w:rPr>
        <w:t>dQuote</w:t>
      </w:r>
      <w:proofErr w:type="spellEnd"/>
      <w:r w:rsidRPr="00F04CEF">
        <w:rPr>
          <w:lang w:val="en-US"/>
        </w:rPr>
        <w:t xml:space="preserve"> string </w:t>
      </w:r>
      <w:proofErr w:type="spellStart"/>
      <w:r w:rsidRPr="00F04CEF">
        <w:rPr>
          <w:lang w:val="en-US"/>
        </w:rPr>
        <w:t>dQuote</w:t>
      </w:r>
      <w:proofErr w:type="spellEnd"/>
      <w:r w:rsidRPr="00F04CEF">
        <w:rPr>
          <w:lang w:val="en-US"/>
        </w:rPr>
        <w:t xml:space="preserve"> </w:t>
      </w:r>
    </w:p>
    <w:p w14:paraId="6E1C99C3" w14:textId="77777777" w:rsidR="00F04CEF" w:rsidRPr="00F04CEF" w:rsidRDefault="00F04CEF" w:rsidP="00F04CEF">
      <w:pPr>
        <w:outlineLvl w:val="0"/>
        <w:rPr>
          <w:lang w:val="en-US"/>
        </w:rPr>
      </w:pPr>
      <w:proofErr w:type="spellStart"/>
      <w:proofErr w:type="gramStart"/>
      <w:r w:rsidRPr="00F04CEF">
        <w:rPr>
          <w:lang w:val="en-US"/>
        </w:rPr>
        <w:t>wChar</w:t>
      </w:r>
      <w:proofErr w:type="spellEnd"/>
      <w:r w:rsidRPr="00F04CEF">
        <w:rPr>
          <w:lang w:val="en-US"/>
        </w:rPr>
        <w:t xml:space="preserve"> ::=</w:t>
      </w:r>
      <w:proofErr w:type="gramEnd"/>
      <w:r w:rsidRPr="00F04CEF">
        <w:rPr>
          <w:lang w:val="en-US"/>
        </w:rPr>
        <w:t xml:space="preserve"> </w:t>
      </w:r>
      <w:proofErr w:type="spellStart"/>
      <w:r w:rsidRPr="00F04CEF">
        <w:rPr>
          <w:lang w:val="en-US"/>
        </w:rPr>
        <w:t>space|hTab|lineFeed|vTab|formFeed|return</w:t>
      </w:r>
      <w:proofErr w:type="spellEnd"/>
      <w:r w:rsidRPr="00F04CEF">
        <w:rPr>
          <w:lang w:val="en-US"/>
        </w:rPr>
        <w:t xml:space="preserve"> </w:t>
      </w:r>
    </w:p>
    <w:p w14:paraId="5A43B949" w14:textId="5A3B90AB" w:rsidR="00F04CEF" w:rsidRPr="00F04CEF" w:rsidRDefault="00F04CEF" w:rsidP="00F04CEF">
      <w:pPr>
        <w:outlineLvl w:val="0"/>
        <w:rPr>
          <w:lang w:val="en-US"/>
        </w:rPr>
      </w:pPr>
      <w:proofErr w:type="spellStart"/>
      <w:proofErr w:type="gramStart"/>
      <w:r w:rsidRPr="00F04CEF">
        <w:rPr>
          <w:lang w:val="en-US"/>
        </w:rPr>
        <w:t>resourceproperty</w:t>
      </w:r>
      <w:proofErr w:type="spellEnd"/>
      <w:r w:rsidRPr="00F04CEF">
        <w:rPr>
          <w:lang w:val="en-US"/>
        </w:rPr>
        <w:t xml:space="preserve"> ::=</w:t>
      </w:r>
      <w:proofErr w:type="gramEnd"/>
      <w:r w:rsidRPr="00F04CEF">
        <w:rPr>
          <w:lang w:val="en-US"/>
        </w:rPr>
        <w:t xml:space="preserve"> </w:t>
      </w:r>
      <w:proofErr w:type="spellStart"/>
      <w:ins w:id="146" w:author="Michael Koster" w:date="2018-05-02T14:03:00Z">
        <w:r w:rsidR="000C229E">
          <w:rPr>
            <w:lang w:val="en-US"/>
          </w:rPr>
          <w:t>dQuote</w:t>
        </w:r>
        <w:proofErr w:type="spellEnd"/>
        <w:r w:rsidR="000C229E">
          <w:rPr>
            <w:lang w:val="en-US"/>
          </w:rPr>
          <w:t xml:space="preserve"> </w:t>
        </w:r>
      </w:ins>
      <w:del w:id="147" w:author="Michael Koster" w:date="2018-05-02T14:01:00Z">
        <w:r w:rsidR="00A21987" w:rsidRPr="00EF1CEE" w:rsidDel="00340DC8">
          <w:rPr>
            <w:color w:val="000000" w:themeColor="text1"/>
            <w:lang w:val="en-US"/>
            <w:rPrChange w:id="148" w:author="Michael Koster" w:date="2018-05-02T13:41:00Z">
              <w:rPr>
                <w:color w:val="FF0000"/>
                <w:lang w:val="en-US"/>
              </w:rPr>
            </w:rPrChange>
          </w:rPr>
          <w:delText>URI-reference</w:delText>
        </w:r>
      </w:del>
      <w:ins w:id="149" w:author="Michael Koster" w:date="2018-05-02T14:01:00Z">
        <w:r w:rsidR="00340DC8">
          <w:rPr>
            <w:color w:val="000000" w:themeColor="text1"/>
            <w:lang w:val="en-US"/>
          </w:rPr>
          <w:t>path-rootless</w:t>
        </w:r>
      </w:ins>
      <w:ins w:id="150" w:author="Michael Koster" w:date="2018-05-02T14:03:00Z">
        <w:r w:rsidR="000C229E">
          <w:rPr>
            <w:color w:val="000000" w:themeColor="text1"/>
            <w:lang w:val="en-US"/>
          </w:rPr>
          <w:t xml:space="preserve"> </w:t>
        </w:r>
        <w:proofErr w:type="spellStart"/>
        <w:r w:rsidR="000C229E">
          <w:rPr>
            <w:color w:val="000000" w:themeColor="text1"/>
            <w:lang w:val="en-US"/>
          </w:rPr>
          <w:t>dQuote</w:t>
        </w:r>
      </w:ins>
      <w:proofErr w:type="spellEnd"/>
      <w:del w:id="151" w:author="Michael Koster" w:date="2018-05-02T13:40:00Z">
        <w:r w:rsidR="00A21987" w:rsidRPr="00A21987" w:rsidDel="00974399">
          <w:rPr>
            <w:color w:val="FF0000"/>
            <w:lang w:val="en-US"/>
          </w:rPr>
          <w:delText xml:space="preserve"> (see TBD)</w:delText>
        </w:r>
        <w:r w:rsidRPr="00F04CEF" w:rsidDel="00974399">
          <w:rPr>
            <w:lang w:val="en-US"/>
          </w:rPr>
          <w:delText xml:space="preserve"> </w:delText>
        </w:r>
        <w:r w:rsidR="00A22C47" w:rsidDel="00974399">
          <w:rPr>
            <w:lang w:val="en-US"/>
          </w:rPr>
          <w:delText>ocf scheme</w:delText>
        </w:r>
        <w:r w:rsidR="00C152C6" w:rsidDel="00974399">
          <w:rPr>
            <w:lang w:val="en-US"/>
          </w:rPr>
          <w:delText>?</w:delText>
        </w:r>
      </w:del>
    </w:p>
    <w:p w14:paraId="732811A3" w14:textId="77777777" w:rsidR="00F04CEF" w:rsidRPr="00F04CEF" w:rsidRDefault="00F04CEF" w:rsidP="00F04CEF">
      <w:pPr>
        <w:outlineLvl w:val="0"/>
        <w:rPr>
          <w:lang w:val="en-US"/>
        </w:rPr>
      </w:pPr>
      <w:proofErr w:type="spellStart"/>
      <w:proofErr w:type="gramStart"/>
      <w:r w:rsidRPr="00F04CEF">
        <w:rPr>
          <w:lang w:val="en-US"/>
        </w:rPr>
        <w:t>hTab</w:t>
      </w:r>
      <w:proofErr w:type="spellEnd"/>
      <w:r w:rsidRPr="00F04CEF">
        <w:rPr>
          <w:lang w:val="en-US"/>
        </w:rPr>
        <w:t xml:space="preserve"> ::=</w:t>
      </w:r>
      <w:proofErr w:type="gramEnd"/>
      <w:r w:rsidRPr="00F04CEF">
        <w:rPr>
          <w:lang w:val="en-US"/>
        </w:rPr>
        <w:t xml:space="preserve"> (* UTF-8 code 0x09, horizontal tab character *) </w:t>
      </w:r>
    </w:p>
    <w:p w14:paraId="63399E89" w14:textId="77777777" w:rsidR="00F04CEF" w:rsidRPr="00F04CEF" w:rsidRDefault="00F04CEF" w:rsidP="00F04CEF">
      <w:pPr>
        <w:outlineLvl w:val="0"/>
        <w:rPr>
          <w:lang w:val="en-US"/>
        </w:rPr>
      </w:pPr>
      <w:proofErr w:type="spellStart"/>
      <w:proofErr w:type="gramStart"/>
      <w:r w:rsidRPr="00F04CEF">
        <w:rPr>
          <w:lang w:val="en-US"/>
        </w:rPr>
        <w:t>lineFeed</w:t>
      </w:r>
      <w:proofErr w:type="spellEnd"/>
      <w:r w:rsidRPr="00F04CEF">
        <w:rPr>
          <w:lang w:val="en-US"/>
        </w:rPr>
        <w:t xml:space="preserve"> ::=</w:t>
      </w:r>
      <w:proofErr w:type="gramEnd"/>
      <w:r w:rsidRPr="00F04CEF">
        <w:rPr>
          <w:lang w:val="en-US"/>
        </w:rPr>
        <w:t xml:space="preserve"> (* UTF-8 code 0x0A, line feed character *) </w:t>
      </w:r>
    </w:p>
    <w:p w14:paraId="3483E595" w14:textId="77777777" w:rsidR="00F04CEF" w:rsidRPr="00F04CEF" w:rsidRDefault="00F04CEF" w:rsidP="00F04CEF">
      <w:pPr>
        <w:outlineLvl w:val="0"/>
        <w:rPr>
          <w:lang w:val="en-US"/>
        </w:rPr>
      </w:pPr>
      <w:proofErr w:type="spellStart"/>
      <w:proofErr w:type="gramStart"/>
      <w:r w:rsidRPr="00F04CEF">
        <w:rPr>
          <w:lang w:val="en-US"/>
        </w:rPr>
        <w:t>vTab</w:t>
      </w:r>
      <w:proofErr w:type="spellEnd"/>
      <w:r w:rsidRPr="00F04CEF">
        <w:rPr>
          <w:lang w:val="en-US"/>
        </w:rPr>
        <w:t xml:space="preserve"> ::=</w:t>
      </w:r>
      <w:proofErr w:type="gramEnd"/>
      <w:r w:rsidRPr="00F04CEF">
        <w:rPr>
          <w:lang w:val="en-US"/>
        </w:rPr>
        <w:t xml:space="preserve"> (* UTF-8 code 0x0B, vertical tab character *) </w:t>
      </w:r>
    </w:p>
    <w:p w14:paraId="430B499D" w14:textId="77777777" w:rsidR="00F04CEF" w:rsidRPr="00F04CEF" w:rsidRDefault="00F04CEF" w:rsidP="00F04CEF">
      <w:pPr>
        <w:outlineLvl w:val="0"/>
        <w:rPr>
          <w:lang w:val="en-US"/>
        </w:rPr>
      </w:pPr>
      <w:proofErr w:type="spellStart"/>
      <w:proofErr w:type="gramStart"/>
      <w:r w:rsidRPr="00F04CEF">
        <w:rPr>
          <w:lang w:val="en-US"/>
        </w:rPr>
        <w:t>formFeed</w:t>
      </w:r>
      <w:proofErr w:type="spellEnd"/>
      <w:r w:rsidRPr="00F04CEF">
        <w:rPr>
          <w:lang w:val="en-US"/>
        </w:rPr>
        <w:t xml:space="preserve"> ::=</w:t>
      </w:r>
      <w:proofErr w:type="gramEnd"/>
      <w:r w:rsidRPr="00F04CEF">
        <w:rPr>
          <w:lang w:val="en-US"/>
        </w:rPr>
        <w:t xml:space="preserve"> (* UTF-8 code 0x0C, form feed character *) </w:t>
      </w:r>
    </w:p>
    <w:p w14:paraId="2313E6A0" w14:textId="77777777" w:rsidR="00F04CEF" w:rsidRPr="00F04CEF" w:rsidRDefault="00F04CEF" w:rsidP="00F04CEF">
      <w:pPr>
        <w:outlineLvl w:val="0"/>
        <w:rPr>
          <w:lang w:val="en-US"/>
        </w:rPr>
      </w:pPr>
      <w:proofErr w:type="gramStart"/>
      <w:r w:rsidRPr="00F04CEF">
        <w:rPr>
          <w:lang w:val="en-US"/>
        </w:rPr>
        <w:t>return ::=</w:t>
      </w:r>
      <w:proofErr w:type="gramEnd"/>
      <w:r w:rsidRPr="00F04CEF">
        <w:rPr>
          <w:lang w:val="en-US"/>
        </w:rPr>
        <w:t xml:space="preserve"> (* UTF-8 code 0x0D, carriage return character *) </w:t>
      </w:r>
    </w:p>
    <w:p w14:paraId="4D8352C1" w14:textId="77777777" w:rsidR="00F04CEF" w:rsidRPr="00F04CEF" w:rsidRDefault="00F04CEF" w:rsidP="00F04CEF">
      <w:pPr>
        <w:outlineLvl w:val="0"/>
        <w:rPr>
          <w:lang w:val="en-US"/>
        </w:rPr>
      </w:pPr>
      <w:proofErr w:type="gramStart"/>
      <w:r w:rsidRPr="00F04CEF">
        <w:rPr>
          <w:lang w:val="en-US"/>
        </w:rPr>
        <w:t>space ::=</w:t>
      </w:r>
      <w:proofErr w:type="gramEnd"/>
      <w:r w:rsidRPr="00F04CEF">
        <w:rPr>
          <w:lang w:val="en-US"/>
        </w:rPr>
        <w:t xml:space="preserve"> ' ' (* UTF-8 code 0x20, space character *) </w:t>
      </w:r>
    </w:p>
    <w:p w14:paraId="420A8CA8" w14:textId="77777777" w:rsidR="00F04CEF" w:rsidRPr="00F04CEF" w:rsidRDefault="00F04CEF" w:rsidP="00F04CEF">
      <w:pPr>
        <w:outlineLvl w:val="0"/>
        <w:rPr>
          <w:lang w:val="en-US"/>
        </w:rPr>
      </w:pPr>
      <w:proofErr w:type="spellStart"/>
      <w:proofErr w:type="gramStart"/>
      <w:r w:rsidRPr="00F04CEF">
        <w:rPr>
          <w:lang w:val="fr-FR"/>
        </w:rPr>
        <w:t>dQuote</w:t>
      </w:r>
      <w:proofErr w:type="spellEnd"/>
      <w:r w:rsidRPr="00F04CEF">
        <w:rPr>
          <w:lang w:val="fr-FR"/>
        </w:rPr>
        <w:t xml:space="preserve"> ::</w:t>
      </w:r>
      <w:proofErr w:type="gramEnd"/>
      <w:r w:rsidRPr="00F04CEF">
        <w:rPr>
          <w:lang w:val="fr-FR"/>
        </w:rPr>
        <w:t xml:space="preserve">= '"' (* UTF-8 code 0x22, double </w:t>
      </w:r>
      <w:proofErr w:type="spellStart"/>
      <w:r w:rsidRPr="00F04CEF">
        <w:rPr>
          <w:lang w:val="fr-FR"/>
        </w:rPr>
        <w:t>quote</w:t>
      </w:r>
      <w:proofErr w:type="spellEnd"/>
      <w:r w:rsidRPr="00F04CEF">
        <w:rPr>
          <w:lang w:val="fr-FR"/>
        </w:rPr>
        <w:t xml:space="preserve"> </w:t>
      </w:r>
      <w:proofErr w:type="spellStart"/>
      <w:r w:rsidRPr="00F04CEF">
        <w:rPr>
          <w:lang w:val="fr-FR"/>
        </w:rPr>
        <w:t>character</w:t>
      </w:r>
      <w:proofErr w:type="spellEnd"/>
      <w:r w:rsidRPr="00F04CEF">
        <w:rPr>
          <w:lang w:val="fr-FR"/>
        </w:rPr>
        <w:t xml:space="preserve"> *) </w:t>
      </w:r>
    </w:p>
    <w:p w14:paraId="2F602C12" w14:textId="1F8C96A1" w:rsidR="000C229E" w:rsidRPr="00F04CEF" w:rsidRDefault="00F04CEF" w:rsidP="00F04CEF">
      <w:pPr>
        <w:outlineLvl w:val="0"/>
        <w:rPr>
          <w:lang w:val="en-US"/>
        </w:rPr>
      </w:pPr>
      <w:del w:id="152" w:author="Michael Koster" w:date="2018-05-02T14:03:00Z">
        <w:r w:rsidRPr="00F04CEF" w:rsidDel="000C229E">
          <w:rPr>
            <w:lang w:val="en-US"/>
          </w:rPr>
          <w:delText xml:space="preserve">asterisk ::= '*' (* UTF-8 code 0x2A, asterisk character *) </w:delText>
        </w:r>
      </w:del>
      <w:ins w:id="153" w:author="Michael Koster" w:date="2018-05-02T14:02:00Z">
        <w:r w:rsidR="000C229E">
          <w:rPr>
            <w:lang w:val="en-US"/>
          </w:rPr>
          <w:t>path-</w:t>
        </w:r>
        <w:proofErr w:type="gramStart"/>
        <w:r w:rsidR="000C229E">
          <w:rPr>
            <w:lang w:val="en-US"/>
          </w:rPr>
          <w:t>rootless</w:t>
        </w:r>
      </w:ins>
      <w:ins w:id="154" w:author="Michael Koster" w:date="2018-05-02T14:07:00Z">
        <w:r w:rsidR="005B02A8">
          <w:rPr>
            <w:lang w:val="en-US"/>
          </w:rPr>
          <w:t xml:space="preserve"> ::=</w:t>
        </w:r>
      </w:ins>
      <w:proofErr w:type="gramEnd"/>
      <w:ins w:id="155" w:author="Michael Koster" w:date="2018-05-02T14:02:00Z">
        <w:r w:rsidR="000C229E">
          <w:rPr>
            <w:lang w:val="en-US"/>
          </w:rPr>
          <w:t xml:space="preserve"> </w:t>
        </w:r>
      </w:ins>
      <w:ins w:id="156" w:author="Michael Koster" w:date="2018-05-02T14:03:00Z">
        <w:r w:rsidR="000C229E">
          <w:rPr>
            <w:lang w:val="en-US"/>
          </w:rPr>
          <w:t>(see RFC3986)</w:t>
        </w:r>
      </w:ins>
    </w:p>
    <w:p w14:paraId="2327A69B" w14:textId="77777777" w:rsidR="00F04CEF" w:rsidRDefault="00F04CEF" w:rsidP="005413D8">
      <w:pPr>
        <w:outlineLvl w:val="0"/>
        <w:rPr>
          <w:lang w:val="en-US"/>
        </w:rPr>
      </w:pPr>
    </w:p>
    <w:p w14:paraId="432F3D48" w14:textId="77777777" w:rsidR="00F04CEF" w:rsidRDefault="00F04CEF" w:rsidP="005413D8">
      <w:pPr>
        <w:outlineLvl w:val="0"/>
        <w:rPr>
          <w:lang w:val="en-US"/>
        </w:rPr>
      </w:pPr>
    </w:p>
    <w:p w14:paraId="0A8E0958" w14:textId="2181C5BA" w:rsidR="00216872" w:rsidRDefault="00216872" w:rsidP="00216872">
      <w:pPr>
        <w:outlineLvl w:val="0"/>
        <w:rPr>
          <w:b/>
          <w:lang w:val="en-US"/>
        </w:rPr>
      </w:pPr>
      <w:r>
        <w:rPr>
          <w:b/>
          <w:lang w:val="en-US"/>
        </w:rPr>
        <w:t>11.9.</w:t>
      </w:r>
      <w:r w:rsidR="00707350">
        <w:rPr>
          <w:b/>
          <w:lang w:val="en-US"/>
        </w:rPr>
        <w:t>5</w:t>
      </w:r>
      <w:r>
        <w:rPr>
          <w:b/>
          <w:lang w:val="en-US"/>
        </w:rPr>
        <w:tab/>
      </w:r>
      <w:r w:rsidR="00A6247D">
        <w:rPr>
          <w:b/>
          <w:lang w:val="en-US"/>
        </w:rPr>
        <w:t xml:space="preserve">Rule </w:t>
      </w:r>
      <w:r w:rsidR="005064B4">
        <w:rPr>
          <w:b/>
          <w:lang w:val="en-US"/>
        </w:rPr>
        <w:t xml:space="preserve">Resource </w:t>
      </w:r>
      <w:r w:rsidR="00A6247D">
        <w:rPr>
          <w:b/>
          <w:lang w:val="en-US"/>
        </w:rPr>
        <w:t>Properties</w:t>
      </w:r>
      <w:bookmarkStart w:id="157" w:name="_GoBack"/>
      <w:bookmarkEnd w:id="157"/>
    </w:p>
    <w:p w14:paraId="74AD0D59" w14:textId="77777777" w:rsidR="00795680" w:rsidRDefault="00795680" w:rsidP="00216872">
      <w:pPr>
        <w:outlineLvl w:val="0"/>
        <w:rPr>
          <w:b/>
          <w:lang w:val="en-US"/>
        </w:rPr>
      </w:pPr>
    </w:p>
    <w:p w14:paraId="5FBFD76E" w14:textId="781264AC" w:rsidR="00216872" w:rsidRPr="00216872" w:rsidRDefault="00A71444" w:rsidP="00216872">
      <w:pPr>
        <w:outlineLvl w:val="0"/>
        <w:rPr>
          <w:lang w:val="en-US"/>
        </w:rPr>
      </w:pPr>
      <w:r>
        <w:rPr>
          <w:lang w:val="en-US"/>
        </w:rPr>
        <w:t>Table 33</w:t>
      </w:r>
      <w:r w:rsidR="00216872">
        <w:rPr>
          <w:lang w:val="en-US"/>
        </w:rPr>
        <w:t xml:space="preserve"> </w:t>
      </w:r>
      <w:r w:rsidR="00795680">
        <w:rPr>
          <w:lang w:val="en-US"/>
        </w:rPr>
        <w:t>lists the d</w:t>
      </w:r>
      <w:r>
        <w:rPr>
          <w:lang w:val="en-US"/>
        </w:rPr>
        <w:t>efined Properties of the Rule Resource Type</w:t>
      </w:r>
    </w:p>
    <w:p w14:paraId="55A87B27" w14:textId="77777777" w:rsidR="00BE79FE" w:rsidRDefault="00BE79FE" w:rsidP="004C1C78">
      <w:pPr>
        <w:rPr>
          <w:lang w:val="en-US"/>
        </w:rPr>
      </w:pPr>
    </w:p>
    <w:p w14:paraId="2D8297BB" w14:textId="2218F9E1" w:rsidR="00083C23" w:rsidRDefault="00083C23" w:rsidP="00083C23">
      <w:pPr>
        <w:pStyle w:val="TABLE-title"/>
      </w:pPr>
      <w:bookmarkStart w:id="158" w:name="_Ref410833645"/>
      <w:bookmarkStart w:id="159" w:name="_Ref410288073"/>
      <w:bookmarkStart w:id="160" w:name="_Toc509367560"/>
      <w:r w:rsidRPr="000D29DB">
        <w:t xml:space="preserve">Table </w:t>
      </w:r>
      <w:r w:rsidR="00795680">
        <w:t>33</w:t>
      </w:r>
      <w:bookmarkEnd w:id="158"/>
      <w:r w:rsidRPr="000D29DB">
        <w:t xml:space="preserve">. </w:t>
      </w:r>
      <w:r w:rsidR="00A227E0">
        <w:t>Rule Resource</w:t>
      </w:r>
      <w:r>
        <w:t xml:space="preserve"> P</w:t>
      </w:r>
      <w:r w:rsidRPr="00D72754">
        <w:t>roperty definition</w:t>
      </w:r>
      <w:bookmarkEnd w:id="159"/>
      <w:bookmarkEnd w:id="160"/>
    </w:p>
    <w:tbl>
      <w:tblPr>
        <w:tblStyle w:val="GridTable41"/>
        <w:tblW w:w="9625" w:type="dxa"/>
        <w:tblLook w:val="04A0" w:firstRow="1" w:lastRow="0" w:firstColumn="1" w:lastColumn="0" w:noHBand="0" w:noVBand="1"/>
      </w:tblPr>
      <w:tblGrid>
        <w:gridCol w:w="1639"/>
        <w:gridCol w:w="1220"/>
        <w:gridCol w:w="842"/>
        <w:gridCol w:w="806"/>
        <w:gridCol w:w="558"/>
        <w:gridCol w:w="780"/>
        <w:gridCol w:w="1075"/>
        <w:gridCol w:w="2705"/>
      </w:tblGrid>
      <w:tr w:rsidR="000F5E6B" w:rsidRPr="00C63F04" w14:paraId="03B1BCB7" w14:textId="77777777" w:rsidTr="000D16E0">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703" w:type="dxa"/>
          </w:tcPr>
          <w:p w14:paraId="06039982" w14:textId="77777777" w:rsidR="00083C23" w:rsidRPr="00C63F04" w:rsidRDefault="00083C23" w:rsidP="000D16E0">
            <w:pPr>
              <w:pStyle w:val="TABLE-col-heading"/>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title</w:t>
            </w:r>
          </w:p>
        </w:tc>
        <w:tc>
          <w:tcPr>
            <w:tcW w:w="987" w:type="dxa"/>
          </w:tcPr>
          <w:p w14:paraId="5324C905"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name</w:t>
            </w:r>
          </w:p>
        </w:tc>
        <w:tc>
          <w:tcPr>
            <w:tcW w:w="841" w:type="dxa"/>
          </w:tcPr>
          <w:p w14:paraId="4540B8E1"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hint="eastAsia"/>
                <w:lang w:eastAsia="ko-KR"/>
              </w:rPr>
              <w:t>type</w:t>
            </w:r>
          </w:p>
        </w:tc>
        <w:tc>
          <w:tcPr>
            <w:tcW w:w="743" w:type="dxa"/>
          </w:tcPr>
          <w:p w14:paraId="5F017770"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V</w:t>
            </w:r>
            <w:r>
              <w:rPr>
                <w:rFonts w:eastAsiaTheme="minorEastAsia" w:hint="eastAsia"/>
                <w:lang w:eastAsia="ko-KR"/>
              </w:rPr>
              <w:t>alue rule</w:t>
            </w:r>
          </w:p>
        </w:tc>
        <w:tc>
          <w:tcPr>
            <w:tcW w:w="562" w:type="dxa"/>
          </w:tcPr>
          <w:p w14:paraId="564FEC83"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Malgun Gothic"/>
                <w:lang w:eastAsia="ko-KR"/>
              </w:rPr>
            </w:pPr>
            <w:r w:rsidRPr="00C63F04">
              <w:rPr>
                <w:rFonts w:eastAsiaTheme="minorEastAsia" w:hint="eastAsia"/>
                <w:lang w:eastAsia="ko-KR"/>
              </w:rPr>
              <w:t>Unit</w:t>
            </w:r>
          </w:p>
        </w:tc>
        <w:tc>
          <w:tcPr>
            <w:tcW w:w="739" w:type="dxa"/>
          </w:tcPr>
          <w:p w14:paraId="53313BD9"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Malgun Gothic" w:hint="eastAsia"/>
                <w:lang w:eastAsia="ko-KR"/>
              </w:rPr>
              <w:t>Access mode</w:t>
            </w:r>
          </w:p>
        </w:tc>
        <w:tc>
          <w:tcPr>
            <w:tcW w:w="1080" w:type="dxa"/>
          </w:tcPr>
          <w:p w14:paraId="22D1E101"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2970" w:type="dxa"/>
          </w:tcPr>
          <w:p w14:paraId="68B1AFCA" w14:textId="77777777" w:rsidR="00083C23" w:rsidRPr="00C63F04" w:rsidRDefault="00083C23" w:rsidP="000D16E0">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0F5E6B" w:rsidRPr="00C63F04" w14:paraId="12FA0F5D" w14:textId="77777777" w:rsidTr="000D1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4A17446" w14:textId="1ADACC63" w:rsidR="00083C23" w:rsidRPr="00C63F04" w:rsidRDefault="000F5E6B" w:rsidP="000D16E0">
            <w:pPr>
              <w:pStyle w:val="TABLE-cell"/>
              <w:rPr>
                <w:rFonts w:eastAsiaTheme="minorEastAsia"/>
                <w:lang w:eastAsia="ko-KR"/>
              </w:rPr>
            </w:pPr>
            <w:r>
              <w:rPr>
                <w:rFonts w:eastAsiaTheme="minorEastAsia"/>
                <w:lang w:eastAsia="ko-KR"/>
              </w:rPr>
              <w:t xml:space="preserve">Rule </w:t>
            </w:r>
            <w:ins w:id="161" w:author="Michael Koster" w:date="2018-05-02T13:55:00Z">
              <w:r w:rsidR="00C02D11">
                <w:rPr>
                  <w:rFonts w:eastAsiaTheme="minorEastAsia"/>
                  <w:lang w:eastAsia="ko-KR"/>
                </w:rPr>
                <w:t>E</w:t>
              </w:r>
            </w:ins>
            <w:del w:id="162" w:author="Michael Koster" w:date="2018-05-02T13:55:00Z">
              <w:r w:rsidDel="00C02D11">
                <w:rPr>
                  <w:rFonts w:eastAsiaTheme="minorEastAsia"/>
                  <w:lang w:eastAsia="ko-KR"/>
                </w:rPr>
                <w:delText>e</w:delText>
              </w:r>
            </w:del>
            <w:r>
              <w:rPr>
                <w:rFonts w:eastAsiaTheme="minorEastAsia"/>
                <w:lang w:eastAsia="ko-KR"/>
              </w:rPr>
              <w:t>xpression</w:t>
            </w:r>
          </w:p>
        </w:tc>
        <w:tc>
          <w:tcPr>
            <w:tcW w:w="987" w:type="dxa"/>
          </w:tcPr>
          <w:p w14:paraId="50F67952" w14:textId="74ABDB6D" w:rsidR="00083C23" w:rsidRDefault="000F5E6B" w:rsidP="003712D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rule</w:t>
            </w:r>
          </w:p>
        </w:tc>
        <w:tc>
          <w:tcPr>
            <w:tcW w:w="841" w:type="dxa"/>
          </w:tcPr>
          <w:p w14:paraId="1A991B1A" w14:textId="2252978C" w:rsidR="00083C23" w:rsidRPr="00C63F04" w:rsidRDefault="000F5E6B"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string</w:t>
            </w:r>
          </w:p>
        </w:tc>
        <w:tc>
          <w:tcPr>
            <w:tcW w:w="743" w:type="dxa"/>
          </w:tcPr>
          <w:p w14:paraId="7EB185E4" w14:textId="1009A58A" w:rsidR="00083C23" w:rsidRPr="0024338F" w:rsidRDefault="000F5E6B" w:rsidP="000D16E0">
            <w:pPr>
              <w:pStyle w:val="TABLE-cell"/>
              <w:cnfStyle w:val="000000100000" w:firstRow="0" w:lastRow="0" w:firstColumn="0" w:lastColumn="0" w:oddVBand="0" w:evenVBand="0" w:oddHBand="1" w:evenHBand="0" w:firstRowFirstColumn="0" w:firstRowLastColumn="0" w:lastRowFirstColumn="0" w:lastRowLastColumn="0"/>
            </w:pPr>
            <w:r>
              <w:t>ABNF Section 11.9.4</w:t>
            </w:r>
          </w:p>
        </w:tc>
        <w:tc>
          <w:tcPr>
            <w:tcW w:w="562" w:type="dxa"/>
          </w:tcPr>
          <w:p w14:paraId="7B6A66AC" w14:textId="77777777" w:rsidR="00083C23" w:rsidRDefault="00083C23" w:rsidP="000D16E0">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39" w:type="dxa"/>
          </w:tcPr>
          <w:p w14:paraId="3BF1D596" w14:textId="5D20651D" w:rsidR="00083C23" w:rsidRDefault="00083C23"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t>
            </w:r>
            <w:r w:rsidR="000F5E6B">
              <w:rPr>
                <w:rFonts w:eastAsiaTheme="minorEastAsia"/>
                <w:lang w:eastAsia="ko-KR"/>
              </w:rPr>
              <w:t>W</w:t>
            </w:r>
          </w:p>
        </w:tc>
        <w:tc>
          <w:tcPr>
            <w:tcW w:w="1080" w:type="dxa"/>
          </w:tcPr>
          <w:p w14:paraId="479BB422" w14:textId="77777777" w:rsidR="00083C23" w:rsidRPr="00C63F04" w:rsidRDefault="00083C23"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2970" w:type="dxa"/>
          </w:tcPr>
          <w:p w14:paraId="3B5A519F" w14:textId="6586C05A" w:rsidR="00083C23" w:rsidRPr="00C63F04" w:rsidRDefault="000F5E6B"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Property that contains the logical expression that implements the rule logic</w:t>
            </w:r>
          </w:p>
        </w:tc>
      </w:tr>
      <w:tr w:rsidR="00635ABE" w:rsidRPr="00C63F04" w14:paraId="58553324" w14:textId="77777777" w:rsidTr="000D16E0">
        <w:trPr>
          <w:ins w:id="163" w:author="Michael Koster" w:date="2018-05-02T13:49:00Z"/>
        </w:trPr>
        <w:tc>
          <w:tcPr>
            <w:cnfStyle w:val="001000000000" w:firstRow="0" w:lastRow="0" w:firstColumn="1" w:lastColumn="0" w:oddVBand="0" w:evenVBand="0" w:oddHBand="0" w:evenHBand="0" w:firstRowFirstColumn="0" w:firstRowLastColumn="0" w:lastRowFirstColumn="0" w:lastRowLastColumn="0"/>
            <w:tcW w:w="1703" w:type="dxa"/>
          </w:tcPr>
          <w:p w14:paraId="3CA937CF" w14:textId="7E7EA698" w:rsidR="00635ABE" w:rsidRDefault="0023063B" w:rsidP="000D16E0">
            <w:pPr>
              <w:pStyle w:val="TABLE-cell"/>
              <w:rPr>
                <w:ins w:id="164" w:author="Michael Koster" w:date="2018-05-02T13:49:00Z"/>
                <w:rFonts w:eastAsiaTheme="minorEastAsia"/>
                <w:lang w:eastAsia="ko-KR"/>
              </w:rPr>
            </w:pPr>
            <w:ins w:id="165" w:author="Michael Koster" w:date="2018-05-02T13:49:00Z">
              <w:r>
                <w:rPr>
                  <w:rFonts w:eastAsiaTheme="minorEastAsia"/>
                  <w:lang w:eastAsia="ko-KR"/>
                </w:rPr>
                <w:t>Rule E</w:t>
              </w:r>
              <w:r w:rsidR="00635ABE">
                <w:rPr>
                  <w:rFonts w:eastAsiaTheme="minorEastAsia"/>
                  <w:lang w:eastAsia="ko-KR"/>
                </w:rPr>
                <w:t>nable</w:t>
              </w:r>
            </w:ins>
          </w:p>
        </w:tc>
        <w:tc>
          <w:tcPr>
            <w:tcW w:w="987" w:type="dxa"/>
          </w:tcPr>
          <w:p w14:paraId="42CEC6A2" w14:textId="7725BC4C"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ins w:id="166" w:author="Michael Koster" w:date="2018-05-02T13:49:00Z"/>
                <w:rFonts w:eastAsiaTheme="minorEastAsia"/>
                <w:lang w:eastAsia="ko-KR"/>
              </w:rPr>
            </w:pPr>
            <w:proofErr w:type="spellStart"/>
            <w:ins w:id="167" w:author="Michael Koster" w:date="2018-05-02T13:49:00Z">
              <w:r>
                <w:rPr>
                  <w:rFonts w:eastAsiaTheme="minorEastAsia"/>
                  <w:lang w:eastAsia="ko-KR"/>
                </w:rPr>
                <w:t>ruleenable</w:t>
              </w:r>
              <w:proofErr w:type="spellEnd"/>
            </w:ins>
          </w:p>
        </w:tc>
        <w:tc>
          <w:tcPr>
            <w:tcW w:w="841" w:type="dxa"/>
          </w:tcPr>
          <w:p w14:paraId="11A704CE" w14:textId="7DB5943C"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ins w:id="168" w:author="Michael Koster" w:date="2018-05-02T13:49:00Z"/>
                <w:rFonts w:eastAsiaTheme="minorEastAsia"/>
                <w:lang w:eastAsia="ko-KR"/>
              </w:rPr>
            </w:pPr>
            <w:proofErr w:type="spellStart"/>
            <w:ins w:id="169" w:author="Michael Koster" w:date="2018-05-02T13:50:00Z">
              <w:r>
                <w:rPr>
                  <w:rFonts w:eastAsiaTheme="minorEastAsia"/>
                  <w:lang w:eastAsia="ko-KR"/>
                </w:rPr>
                <w:t>boolean</w:t>
              </w:r>
            </w:ins>
            <w:proofErr w:type="spellEnd"/>
          </w:p>
        </w:tc>
        <w:tc>
          <w:tcPr>
            <w:tcW w:w="743" w:type="dxa"/>
          </w:tcPr>
          <w:p w14:paraId="4F6FFF0B" w14:textId="77777777"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ins w:id="170" w:author="Michael Koster" w:date="2018-05-02T13:49:00Z"/>
              </w:rPr>
            </w:pPr>
          </w:p>
        </w:tc>
        <w:tc>
          <w:tcPr>
            <w:tcW w:w="562" w:type="dxa"/>
          </w:tcPr>
          <w:p w14:paraId="16982948" w14:textId="77777777" w:rsidR="00635ABE" w:rsidRDefault="00635ABE" w:rsidP="000D16E0">
            <w:pPr>
              <w:pStyle w:val="TABLE-cell"/>
              <w:jc w:val="center"/>
              <w:cnfStyle w:val="000000000000" w:firstRow="0" w:lastRow="0" w:firstColumn="0" w:lastColumn="0" w:oddVBand="0" w:evenVBand="0" w:oddHBand="0" w:evenHBand="0" w:firstRowFirstColumn="0" w:firstRowLastColumn="0" w:lastRowFirstColumn="0" w:lastRowLastColumn="0"/>
              <w:rPr>
                <w:ins w:id="171" w:author="Michael Koster" w:date="2018-05-02T13:49:00Z"/>
                <w:rFonts w:eastAsiaTheme="minorEastAsia"/>
                <w:lang w:eastAsia="ko-KR"/>
              </w:rPr>
            </w:pPr>
          </w:p>
        </w:tc>
        <w:tc>
          <w:tcPr>
            <w:tcW w:w="739" w:type="dxa"/>
          </w:tcPr>
          <w:p w14:paraId="6674724A" w14:textId="3A04BFE7"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ins w:id="172" w:author="Michael Koster" w:date="2018-05-02T13:49:00Z"/>
                <w:rFonts w:eastAsiaTheme="minorEastAsia"/>
                <w:lang w:eastAsia="ko-KR"/>
              </w:rPr>
            </w:pPr>
            <w:ins w:id="173" w:author="Michael Koster" w:date="2018-05-02T13:50:00Z">
              <w:r>
                <w:rPr>
                  <w:rFonts w:eastAsiaTheme="minorEastAsia"/>
                  <w:lang w:eastAsia="ko-KR"/>
                </w:rPr>
                <w:t>RW</w:t>
              </w:r>
            </w:ins>
          </w:p>
        </w:tc>
        <w:tc>
          <w:tcPr>
            <w:tcW w:w="1080" w:type="dxa"/>
          </w:tcPr>
          <w:p w14:paraId="1C51777F" w14:textId="6342CF5E" w:rsidR="00635ABE" w:rsidRDefault="00635ABE" w:rsidP="000D16E0">
            <w:pPr>
              <w:pStyle w:val="TABLE-cell"/>
              <w:cnfStyle w:val="000000000000" w:firstRow="0" w:lastRow="0" w:firstColumn="0" w:lastColumn="0" w:oddVBand="0" w:evenVBand="0" w:oddHBand="0" w:evenHBand="0" w:firstRowFirstColumn="0" w:firstRowLastColumn="0" w:lastRowFirstColumn="0" w:lastRowLastColumn="0"/>
              <w:rPr>
                <w:ins w:id="174" w:author="Michael Koster" w:date="2018-05-02T13:49:00Z"/>
                <w:rFonts w:eastAsiaTheme="minorEastAsia"/>
                <w:lang w:eastAsia="ko-KR"/>
              </w:rPr>
            </w:pPr>
            <w:ins w:id="175" w:author="Michael Koster" w:date="2018-05-02T13:50:00Z">
              <w:r>
                <w:rPr>
                  <w:rFonts w:eastAsiaTheme="minorEastAsia"/>
                  <w:lang w:eastAsia="ko-KR"/>
                </w:rPr>
                <w:t>yes</w:t>
              </w:r>
            </w:ins>
          </w:p>
        </w:tc>
        <w:tc>
          <w:tcPr>
            <w:tcW w:w="2970" w:type="dxa"/>
          </w:tcPr>
          <w:p w14:paraId="7C620B37" w14:textId="01EE38B5" w:rsidR="00635ABE" w:rsidRDefault="00635ABE" w:rsidP="00744278">
            <w:pPr>
              <w:pStyle w:val="TABLE-cell"/>
              <w:cnfStyle w:val="000000000000" w:firstRow="0" w:lastRow="0" w:firstColumn="0" w:lastColumn="0" w:oddVBand="0" w:evenVBand="0" w:oddHBand="0" w:evenHBand="0" w:firstRowFirstColumn="0" w:firstRowLastColumn="0" w:lastRowFirstColumn="0" w:lastRowLastColumn="0"/>
              <w:rPr>
                <w:ins w:id="176" w:author="Michael Koster" w:date="2018-05-02T13:49:00Z"/>
              </w:rPr>
            </w:pPr>
            <w:ins w:id="177" w:author="Michael Koster" w:date="2018-05-02T13:50:00Z">
              <w:r>
                <w:t>Determines whether the R</w:t>
              </w:r>
              <w:r w:rsidR="0023063B">
                <w:t>ule R</w:t>
              </w:r>
              <w:r w:rsidR="00744278">
                <w:t xml:space="preserve">esult is updated </w:t>
              </w:r>
            </w:ins>
            <w:ins w:id="178" w:author="Michael Koster" w:date="2018-05-02T13:51:00Z">
              <w:r w:rsidR="00744278">
                <w:t>from</w:t>
              </w:r>
            </w:ins>
            <w:ins w:id="179" w:author="Michael Koster" w:date="2018-05-02T13:50:00Z">
              <w:r w:rsidR="00744278">
                <w:t xml:space="preserve"> the rule expression</w:t>
              </w:r>
            </w:ins>
          </w:p>
        </w:tc>
      </w:tr>
      <w:tr w:rsidR="0054503F" w:rsidRPr="00C63F04" w14:paraId="45BAE31B" w14:textId="77777777" w:rsidTr="000D16E0">
        <w:trPr>
          <w:cnfStyle w:val="000000100000" w:firstRow="0" w:lastRow="0" w:firstColumn="0" w:lastColumn="0" w:oddVBand="0" w:evenVBand="0" w:oddHBand="1" w:evenHBand="0" w:firstRowFirstColumn="0" w:firstRowLastColumn="0" w:lastRowFirstColumn="0" w:lastRowLastColumn="0"/>
          <w:ins w:id="180" w:author="Michael Koster" w:date="2018-05-08T13:17:00Z"/>
        </w:trPr>
        <w:tc>
          <w:tcPr>
            <w:cnfStyle w:val="001000000000" w:firstRow="0" w:lastRow="0" w:firstColumn="1" w:lastColumn="0" w:oddVBand="0" w:evenVBand="0" w:oddHBand="0" w:evenHBand="0" w:firstRowFirstColumn="0" w:firstRowLastColumn="0" w:lastRowFirstColumn="0" w:lastRowLastColumn="0"/>
            <w:tcW w:w="1703" w:type="dxa"/>
          </w:tcPr>
          <w:p w14:paraId="47279D2B" w14:textId="2DA75D19" w:rsidR="0054503F" w:rsidRDefault="0054503F" w:rsidP="000D16E0">
            <w:pPr>
              <w:pStyle w:val="TABLE-cell"/>
              <w:rPr>
                <w:ins w:id="181" w:author="Michael Koster" w:date="2018-05-08T13:17:00Z"/>
                <w:rFonts w:eastAsiaTheme="minorEastAsia"/>
                <w:lang w:eastAsia="ko-KR"/>
              </w:rPr>
            </w:pPr>
            <w:ins w:id="182" w:author="Michael Koster" w:date="2018-05-08T13:17:00Z">
              <w:r>
                <w:rPr>
                  <w:rFonts w:eastAsiaTheme="minorEastAsia"/>
                  <w:lang w:eastAsia="ko-KR"/>
                </w:rPr>
                <w:t>Action Enable</w:t>
              </w:r>
            </w:ins>
          </w:p>
        </w:tc>
        <w:tc>
          <w:tcPr>
            <w:tcW w:w="987" w:type="dxa"/>
          </w:tcPr>
          <w:p w14:paraId="55C547A5" w14:textId="08AB5D34"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ins w:id="183" w:author="Michael Koster" w:date="2018-05-08T13:17:00Z"/>
                <w:rFonts w:eastAsiaTheme="minorEastAsia"/>
                <w:lang w:eastAsia="ko-KR"/>
              </w:rPr>
            </w:pPr>
            <w:proofErr w:type="spellStart"/>
            <w:ins w:id="184" w:author="Michael Koster" w:date="2018-05-08T13:18:00Z">
              <w:r>
                <w:rPr>
                  <w:rFonts w:eastAsiaTheme="minorEastAsia"/>
                  <w:lang w:eastAsia="ko-KR"/>
                </w:rPr>
                <w:t>actionenable</w:t>
              </w:r>
            </w:ins>
            <w:proofErr w:type="spellEnd"/>
          </w:p>
        </w:tc>
        <w:tc>
          <w:tcPr>
            <w:tcW w:w="841" w:type="dxa"/>
          </w:tcPr>
          <w:p w14:paraId="0C5A7AA8" w14:textId="3123548E"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ins w:id="185" w:author="Michael Koster" w:date="2018-05-08T13:17:00Z"/>
                <w:rFonts w:eastAsiaTheme="minorEastAsia"/>
                <w:lang w:eastAsia="ko-KR"/>
              </w:rPr>
            </w:pPr>
            <w:proofErr w:type="spellStart"/>
            <w:ins w:id="186" w:author="Michael Koster" w:date="2018-05-08T13:18:00Z">
              <w:r>
                <w:rPr>
                  <w:rFonts w:eastAsiaTheme="minorEastAsia"/>
                  <w:lang w:eastAsia="ko-KR"/>
                </w:rPr>
                <w:t>boolean</w:t>
              </w:r>
            </w:ins>
            <w:proofErr w:type="spellEnd"/>
          </w:p>
        </w:tc>
        <w:tc>
          <w:tcPr>
            <w:tcW w:w="743" w:type="dxa"/>
          </w:tcPr>
          <w:p w14:paraId="06204039" w14:textId="77777777"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ins w:id="187" w:author="Michael Koster" w:date="2018-05-08T13:17:00Z"/>
              </w:rPr>
            </w:pPr>
          </w:p>
        </w:tc>
        <w:tc>
          <w:tcPr>
            <w:tcW w:w="562" w:type="dxa"/>
          </w:tcPr>
          <w:p w14:paraId="1E4C7F3C" w14:textId="77777777" w:rsidR="0054503F" w:rsidRDefault="0054503F" w:rsidP="000D16E0">
            <w:pPr>
              <w:pStyle w:val="TABLE-cell"/>
              <w:jc w:val="center"/>
              <w:cnfStyle w:val="000000100000" w:firstRow="0" w:lastRow="0" w:firstColumn="0" w:lastColumn="0" w:oddVBand="0" w:evenVBand="0" w:oddHBand="1" w:evenHBand="0" w:firstRowFirstColumn="0" w:firstRowLastColumn="0" w:lastRowFirstColumn="0" w:lastRowLastColumn="0"/>
              <w:rPr>
                <w:ins w:id="188" w:author="Michael Koster" w:date="2018-05-08T13:17:00Z"/>
                <w:rFonts w:eastAsiaTheme="minorEastAsia"/>
                <w:lang w:eastAsia="ko-KR"/>
              </w:rPr>
            </w:pPr>
          </w:p>
        </w:tc>
        <w:tc>
          <w:tcPr>
            <w:tcW w:w="739" w:type="dxa"/>
          </w:tcPr>
          <w:p w14:paraId="77B9E0EF" w14:textId="336F9C0F"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ins w:id="189" w:author="Michael Koster" w:date="2018-05-08T13:17:00Z"/>
                <w:rFonts w:eastAsiaTheme="minorEastAsia"/>
                <w:lang w:eastAsia="ko-KR"/>
              </w:rPr>
            </w:pPr>
            <w:ins w:id="190" w:author="Michael Koster" w:date="2018-05-08T13:18:00Z">
              <w:r>
                <w:rPr>
                  <w:rFonts w:eastAsiaTheme="minorEastAsia"/>
                  <w:lang w:eastAsia="ko-KR"/>
                </w:rPr>
                <w:t>RW</w:t>
              </w:r>
            </w:ins>
          </w:p>
        </w:tc>
        <w:tc>
          <w:tcPr>
            <w:tcW w:w="1080" w:type="dxa"/>
          </w:tcPr>
          <w:p w14:paraId="30F71D3F" w14:textId="5BC2C86F" w:rsidR="0054503F" w:rsidRDefault="0054503F" w:rsidP="000D16E0">
            <w:pPr>
              <w:pStyle w:val="TABLE-cell"/>
              <w:cnfStyle w:val="000000100000" w:firstRow="0" w:lastRow="0" w:firstColumn="0" w:lastColumn="0" w:oddVBand="0" w:evenVBand="0" w:oddHBand="1" w:evenHBand="0" w:firstRowFirstColumn="0" w:firstRowLastColumn="0" w:lastRowFirstColumn="0" w:lastRowLastColumn="0"/>
              <w:rPr>
                <w:ins w:id="191" w:author="Michael Koster" w:date="2018-05-08T13:17:00Z"/>
                <w:rFonts w:eastAsiaTheme="minorEastAsia"/>
                <w:lang w:eastAsia="ko-KR"/>
              </w:rPr>
            </w:pPr>
            <w:ins w:id="192" w:author="Michael Koster" w:date="2018-05-08T13:18:00Z">
              <w:r>
                <w:rPr>
                  <w:rFonts w:eastAsiaTheme="minorEastAsia"/>
                  <w:lang w:eastAsia="ko-KR"/>
                </w:rPr>
                <w:t>yes</w:t>
              </w:r>
            </w:ins>
          </w:p>
        </w:tc>
        <w:tc>
          <w:tcPr>
            <w:tcW w:w="2970" w:type="dxa"/>
          </w:tcPr>
          <w:p w14:paraId="1329CD6F" w14:textId="3C5B7B9C" w:rsidR="0054503F" w:rsidRDefault="0054503F" w:rsidP="00744278">
            <w:pPr>
              <w:pStyle w:val="TABLE-cell"/>
              <w:cnfStyle w:val="000000100000" w:firstRow="0" w:lastRow="0" w:firstColumn="0" w:lastColumn="0" w:oddVBand="0" w:evenVBand="0" w:oddHBand="1" w:evenHBand="0" w:firstRowFirstColumn="0" w:firstRowLastColumn="0" w:lastRowFirstColumn="0" w:lastRowLastColumn="0"/>
              <w:rPr>
                <w:ins w:id="193" w:author="Michael Koster" w:date="2018-05-08T13:17:00Z"/>
              </w:rPr>
            </w:pPr>
            <w:ins w:id="194" w:author="Michael Koster" w:date="2018-05-08T13:18:00Z">
              <w:r>
                <w:t>Determines whether Rule Actions are processed</w:t>
              </w:r>
            </w:ins>
          </w:p>
        </w:tc>
      </w:tr>
      <w:tr w:rsidR="000F5E6B" w:rsidRPr="00C63F04" w14:paraId="70F19F32" w14:textId="77777777" w:rsidTr="000D16E0">
        <w:tc>
          <w:tcPr>
            <w:cnfStyle w:val="001000000000" w:firstRow="0" w:lastRow="0" w:firstColumn="1" w:lastColumn="0" w:oddVBand="0" w:evenVBand="0" w:oddHBand="0" w:evenHBand="0" w:firstRowFirstColumn="0" w:firstRowLastColumn="0" w:lastRowFirstColumn="0" w:lastRowLastColumn="0"/>
            <w:tcW w:w="1703" w:type="dxa"/>
          </w:tcPr>
          <w:p w14:paraId="3C70178E" w14:textId="5BCA0A41" w:rsidR="000F5E6B" w:rsidRDefault="000F5E6B" w:rsidP="000D16E0">
            <w:pPr>
              <w:pStyle w:val="TABLE-cell"/>
              <w:rPr>
                <w:rFonts w:eastAsiaTheme="minorEastAsia"/>
                <w:lang w:eastAsia="ko-KR"/>
              </w:rPr>
            </w:pPr>
            <w:r>
              <w:rPr>
                <w:rFonts w:eastAsiaTheme="minorEastAsia"/>
                <w:lang w:eastAsia="ko-KR"/>
              </w:rPr>
              <w:t xml:space="preserve">Rule </w:t>
            </w:r>
            <w:ins w:id="195" w:author="Michael Koster" w:date="2018-05-02T13:54:00Z">
              <w:r w:rsidR="0023063B">
                <w:rPr>
                  <w:rFonts w:eastAsiaTheme="minorEastAsia"/>
                  <w:lang w:eastAsia="ko-KR"/>
                </w:rPr>
                <w:t>R</w:t>
              </w:r>
            </w:ins>
            <w:del w:id="196" w:author="Michael Koster" w:date="2018-05-02T13:54:00Z">
              <w:r w:rsidDel="0023063B">
                <w:rPr>
                  <w:rFonts w:eastAsiaTheme="minorEastAsia"/>
                  <w:lang w:eastAsia="ko-KR"/>
                </w:rPr>
                <w:delText>r</w:delText>
              </w:r>
            </w:del>
            <w:r>
              <w:rPr>
                <w:rFonts w:eastAsiaTheme="minorEastAsia"/>
                <w:lang w:eastAsia="ko-KR"/>
              </w:rPr>
              <w:t>esult</w:t>
            </w:r>
          </w:p>
        </w:tc>
        <w:tc>
          <w:tcPr>
            <w:tcW w:w="987" w:type="dxa"/>
          </w:tcPr>
          <w:p w14:paraId="3344845E" w14:textId="3E310AC4"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ruleresult</w:t>
            </w:r>
            <w:proofErr w:type="spellEnd"/>
          </w:p>
        </w:tc>
        <w:tc>
          <w:tcPr>
            <w:tcW w:w="841" w:type="dxa"/>
          </w:tcPr>
          <w:p w14:paraId="6696E58F" w14:textId="3ADB1C65"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boolean</w:t>
            </w:r>
            <w:proofErr w:type="spellEnd"/>
          </w:p>
        </w:tc>
        <w:tc>
          <w:tcPr>
            <w:tcW w:w="743" w:type="dxa"/>
          </w:tcPr>
          <w:p w14:paraId="45F18FDE" w14:textId="77777777" w:rsidR="000F5E6B" w:rsidRDefault="000F5E6B" w:rsidP="000D16E0">
            <w:pPr>
              <w:pStyle w:val="TABLE-cell"/>
              <w:cnfStyle w:val="000000000000" w:firstRow="0" w:lastRow="0" w:firstColumn="0" w:lastColumn="0" w:oddVBand="0" w:evenVBand="0" w:oddHBand="0" w:evenHBand="0" w:firstRowFirstColumn="0" w:firstRowLastColumn="0" w:lastRowFirstColumn="0" w:lastRowLastColumn="0"/>
            </w:pPr>
          </w:p>
        </w:tc>
        <w:tc>
          <w:tcPr>
            <w:tcW w:w="562" w:type="dxa"/>
          </w:tcPr>
          <w:p w14:paraId="5F290739" w14:textId="77777777" w:rsidR="000F5E6B" w:rsidRDefault="000F5E6B" w:rsidP="000D16E0">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tc>
        <w:tc>
          <w:tcPr>
            <w:tcW w:w="739" w:type="dxa"/>
          </w:tcPr>
          <w:p w14:paraId="4406EBCD" w14:textId="518C3006"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ins w:id="197" w:author="Michael Koster" w:date="2018-05-02T13:52:00Z">
              <w:r w:rsidR="00557C53">
                <w:rPr>
                  <w:rFonts w:eastAsiaTheme="minorEastAsia"/>
                  <w:lang w:eastAsia="ko-KR"/>
                </w:rPr>
                <w:t>W</w:t>
              </w:r>
            </w:ins>
          </w:p>
        </w:tc>
        <w:tc>
          <w:tcPr>
            <w:tcW w:w="1080" w:type="dxa"/>
          </w:tcPr>
          <w:p w14:paraId="5890E5FF" w14:textId="0F346969"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49D44F43" w14:textId="56D99788" w:rsidR="000F5E6B" w:rsidRDefault="007B7957" w:rsidP="000D16E0">
            <w:pPr>
              <w:pStyle w:val="TABLE-cell"/>
              <w:cnfStyle w:val="000000000000" w:firstRow="0" w:lastRow="0" w:firstColumn="0" w:lastColumn="0" w:oddVBand="0" w:evenVBand="0" w:oddHBand="0" w:evenHBand="0" w:firstRowFirstColumn="0" w:firstRowLastColumn="0" w:lastRowFirstColumn="0" w:lastRowLastColumn="0"/>
            </w:pPr>
            <w:r>
              <w:t>The Boolean result of the most recent evaluation of the rule</w:t>
            </w:r>
          </w:p>
        </w:tc>
      </w:tr>
      <w:tr w:rsidR="000F5E6B" w:rsidRPr="00C63F04" w14:paraId="555F68C4" w14:textId="77777777" w:rsidTr="000D1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41312C7" w14:textId="4CAB9EC1" w:rsidR="000F5E6B" w:rsidRDefault="000F5E6B" w:rsidP="000D16E0">
            <w:pPr>
              <w:pStyle w:val="TABLE-cell"/>
              <w:rPr>
                <w:rFonts w:eastAsiaTheme="minorEastAsia"/>
                <w:lang w:eastAsia="ko-KR"/>
              </w:rPr>
            </w:pPr>
            <w:r>
              <w:rPr>
                <w:rFonts w:eastAsiaTheme="minorEastAsia"/>
                <w:lang w:eastAsia="ko-KR"/>
              </w:rPr>
              <w:t>Link list</w:t>
            </w:r>
          </w:p>
        </w:tc>
        <w:tc>
          <w:tcPr>
            <w:tcW w:w="987" w:type="dxa"/>
          </w:tcPr>
          <w:p w14:paraId="5AC41E3B" w14:textId="7A76CE73"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links</w:t>
            </w:r>
          </w:p>
        </w:tc>
        <w:tc>
          <w:tcPr>
            <w:tcW w:w="841" w:type="dxa"/>
          </w:tcPr>
          <w:p w14:paraId="30C89148" w14:textId="02DD2A08"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array</w:t>
            </w:r>
          </w:p>
        </w:tc>
        <w:tc>
          <w:tcPr>
            <w:tcW w:w="743" w:type="dxa"/>
          </w:tcPr>
          <w:p w14:paraId="197A3473" w14:textId="3637A151"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pPr>
            <w:r>
              <w:t>OCF Link</w:t>
            </w:r>
          </w:p>
        </w:tc>
        <w:tc>
          <w:tcPr>
            <w:tcW w:w="562" w:type="dxa"/>
          </w:tcPr>
          <w:p w14:paraId="003AE996" w14:textId="77777777" w:rsidR="000F5E6B" w:rsidRDefault="000F5E6B" w:rsidP="000D16E0">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739" w:type="dxa"/>
          </w:tcPr>
          <w:p w14:paraId="6F1FCFBE" w14:textId="5F5E0D78"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w:t>
            </w:r>
          </w:p>
        </w:tc>
        <w:tc>
          <w:tcPr>
            <w:tcW w:w="1080" w:type="dxa"/>
          </w:tcPr>
          <w:p w14:paraId="3271AB54" w14:textId="68BC9179"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2970" w:type="dxa"/>
          </w:tcPr>
          <w:p w14:paraId="4DC68EC1" w14:textId="3AB61639" w:rsidR="000F5E6B" w:rsidRDefault="007B7957" w:rsidP="000D16E0">
            <w:pPr>
              <w:pStyle w:val="TABLE-cell"/>
              <w:cnfStyle w:val="000000100000" w:firstRow="0" w:lastRow="0" w:firstColumn="0" w:lastColumn="0" w:oddVBand="0" w:evenVBand="0" w:oddHBand="1" w:evenHBand="0" w:firstRowFirstColumn="0" w:firstRowLastColumn="0" w:lastRowFirstColumn="0" w:lastRowLastColumn="0"/>
            </w:pPr>
            <w:r>
              <w:t>List containing all of the links to Rule Inputs, Rule Actions, and Dynamic Links</w:t>
            </w:r>
          </w:p>
        </w:tc>
      </w:tr>
    </w:tbl>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p w14:paraId="79F4558A" w14:textId="77777777" w:rsidR="00083C23" w:rsidRDefault="00083C23" w:rsidP="00956E9D">
      <w:pPr>
        <w:pStyle w:val="ListBullet"/>
        <w:numPr>
          <w:ilvl w:val="0"/>
          <w:numId w:val="0"/>
        </w:numPr>
        <w:rPr>
          <w:rFonts w:ascii="Calibri" w:eastAsia="MS Mincho" w:hAnsi="Calibri" w:cs="Times New Roman"/>
          <w:spacing w:val="0"/>
          <w:sz w:val="22"/>
          <w:szCs w:val="22"/>
          <w:lang w:val="en-US" w:eastAsia="en-US"/>
        </w:rPr>
      </w:pPr>
    </w:p>
    <w:sectPr w:rsidR="00083C23" w:rsidSect="00BA2FA5">
      <w:headerReference w:type="default" r:id="rId12"/>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planation of field" w:date="2017-07-13T19:21:00Z" w:initials="H">
    <w:p w14:paraId="416FF250" w14:textId="77777777" w:rsidR="006F1D39" w:rsidRDefault="006F1D39">
      <w:pPr>
        <w:pStyle w:val="CommentText"/>
      </w:pPr>
      <w:r>
        <w:rPr>
          <w:rStyle w:val="CommentReference"/>
        </w:rPr>
        <w:annotationRef/>
      </w:r>
      <w:r>
        <w:t>After saving file with a descriptive name, place cursor into the field and depress the “F9” key to update this field with the file name.</w:t>
      </w:r>
    </w:p>
  </w:comment>
  <w:comment w:id="1" w:author="Explanation of field" w:date="2017-07-13T19:21:00Z" w:initials="H">
    <w:p w14:paraId="7EAFBD9A"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2" w:author="Explanation of field" w:date="2017-07-13T19:21:00Z" w:initials="H">
    <w:p w14:paraId="3709B548"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3" w:author="Explanation of field" w:date="2017-07-13T19:21:00Z" w:initials="H">
    <w:p w14:paraId="0A7C5A36"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4" w:author="Explanation of field" w:date="2017-07-13T19:21:00Z" w:initials="H">
    <w:p w14:paraId="5F9D6EEE"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5" w:author="Explanation of field" w:date="2017-07-13T19:21:00Z" w:initials="H">
    <w:p w14:paraId="35B58BD6"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11" w:author="Explanation of field" w:date="2017-07-13T19:21:00Z" w:initials="H">
    <w:p w14:paraId="10C24F63"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12" w:author="Explanation of field" w:date="2017-07-13T19:21:00Z" w:initials="H">
    <w:p w14:paraId="096C36C0"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13" w:author="Explanation of field" w:date="2017-07-13T19:21:00Z" w:initials="H">
    <w:p w14:paraId="177D168E"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14" w:author="Explanation of field" w:date="2017-07-13T19:21:00Z" w:initials="H">
    <w:p w14:paraId="34D6FEE8" w14:textId="77777777" w:rsidR="006F1D39" w:rsidRDefault="006F1D3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2F836" w14:textId="77777777" w:rsidR="00C43CFD" w:rsidRDefault="00C43CFD">
      <w:r>
        <w:separator/>
      </w:r>
    </w:p>
  </w:endnote>
  <w:endnote w:type="continuationSeparator" w:id="0">
    <w:p w14:paraId="112CDF7E" w14:textId="77777777" w:rsidR="00C43CFD" w:rsidRDefault="00C4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3AE42" w14:textId="77777777" w:rsidR="00C43CFD" w:rsidRDefault="00C43CFD">
      <w:r>
        <w:separator/>
      </w:r>
    </w:p>
  </w:footnote>
  <w:footnote w:type="continuationSeparator" w:id="0">
    <w:p w14:paraId="64AD0C64" w14:textId="77777777" w:rsidR="00C43CFD" w:rsidRDefault="00C43C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6F1D39" w:rsidRDefault="006F1D39">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6F1D39" w:rsidRDefault="006F1D39">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103EC">
      <w:rPr>
        <w:rStyle w:val="PageNumber"/>
        <w:noProof/>
      </w:rPr>
      <w:t>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3CE1FF4"/>
    <w:multiLevelType w:val="hybridMultilevel"/>
    <w:tmpl w:val="74AA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68C733F"/>
    <w:multiLevelType w:val="hybridMultilevel"/>
    <w:tmpl w:val="05D2A18A"/>
    <w:lvl w:ilvl="0" w:tplc="8C5ABEDE">
      <w:start w:val="1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4">
    <w:nsid w:val="2BE36C85"/>
    <w:multiLevelType w:val="hybridMultilevel"/>
    <w:tmpl w:val="E5300E0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7">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9">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1">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50DB3"/>
    <w:multiLevelType w:val="hybridMultilevel"/>
    <w:tmpl w:val="8C10EE66"/>
    <w:lvl w:ilvl="0" w:tplc="8E167C98">
      <w:start w:val="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43451B"/>
    <w:multiLevelType w:val="hybridMultilevel"/>
    <w:tmpl w:val="D5BE8B1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9">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5">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6">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F009DC"/>
    <w:multiLevelType w:val="singleLevel"/>
    <w:tmpl w:val="04090015"/>
    <w:lvl w:ilvl="0">
      <w:start w:val="1"/>
      <w:numFmt w:val="upperLetter"/>
      <w:lvlText w:val="%1."/>
      <w:lvlJc w:val="left"/>
      <w:pPr>
        <w:ind w:left="360" w:hanging="360"/>
      </w:pPr>
      <w:rPr>
        <w:rFonts w:hint="default"/>
      </w:rPr>
    </w:lvl>
  </w:abstractNum>
  <w:abstractNum w:abstractNumId="39">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42">
    <w:nsid w:val="77344C15"/>
    <w:multiLevelType w:val="hybridMultilevel"/>
    <w:tmpl w:val="FC70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8"/>
  </w:num>
  <w:num w:numId="3">
    <w:abstractNumId w:val="35"/>
  </w:num>
  <w:num w:numId="4">
    <w:abstractNumId w:val="20"/>
  </w:num>
  <w:num w:numId="5">
    <w:abstractNumId w:val="34"/>
  </w:num>
  <w:num w:numId="6">
    <w:abstractNumId w:val="16"/>
  </w:num>
  <w:num w:numId="7">
    <w:abstractNumId w:val="13"/>
  </w:num>
  <w:num w:numId="8">
    <w:abstractNumId w:val="2"/>
  </w:num>
  <w:num w:numId="9">
    <w:abstractNumId w:val="28"/>
  </w:num>
  <w:num w:numId="10">
    <w:abstractNumId w:val="4"/>
  </w:num>
  <w:num w:numId="11">
    <w:abstractNumId w:val="29"/>
  </w:num>
  <w:num w:numId="12">
    <w:abstractNumId w:val="9"/>
  </w:num>
  <w:num w:numId="13">
    <w:abstractNumId w:val="41"/>
  </w:num>
  <w:num w:numId="14">
    <w:abstractNumId w:val="7"/>
  </w:num>
  <w:num w:numId="15">
    <w:abstractNumId w:val="18"/>
  </w:num>
  <w:num w:numId="16">
    <w:abstractNumId w:val="25"/>
  </w:num>
  <w:num w:numId="17">
    <w:abstractNumId w:val="43"/>
  </w:num>
  <w:num w:numId="18">
    <w:abstractNumId w:val="10"/>
  </w:num>
  <w:num w:numId="19">
    <w:abstractNumId w:val="30"/>
  </w:num>
  <w:num w:numId="20">
    <w:abstractNumId w:val="31"/>
  </w:num>
  <w:num w:numId="21">
    <w:abstractNumId w:val="8"/>
  </w:num>
  <w:num w:numId="22">
    <w:abstractNumId w:val="45"/>
  </w:num>
  <w:num w:numId="23">
    <w:abstractNumId w:val="5"/>
  </w:num>
  <w:num w:numId="24">
    <w:abstractNumId w:val="15"/>
  </w:num>
  <w:num w:numId="25">
    <w:abstractNumId w:val="40"/>
  </w:num>
  <w:num w:numId="26">
    <w:abstractNumId w:val="39"/>
  </w:num>
  <w:num w:numId="27">
    <w:abstractNumId w:val="12"/>
  </w:num>
  <w:num w:numId="28">
    <w:abstractNumId w:val="6"/>
  </w:num>
  <w:num w:numId="29">
    <w:abstractNumId w:val="33"/>
  </w:num>
  <w:num w:numId="30">
    <w:abstractNumId w:val="19"/>
  </w:num>
  <w:num w:numId="31">
    <w:abstractNumId w:val="17"/>
  </w:num>
  <w:num w:numId="32">
    <w:abstractNumId w:val="21"/>
  </w:num>
  <w:num w:numId="33">
    <w:abstractNumId w:val="44"/>
  </w:num>
  <w:num w:numId="34">
    <w:abstractNumId w:val="27"/>
  </w:num>
  <w:num w:numId="35">
    <w:abstractNumId w:val="26"/>
  </w:num>
  <w:num w:numId="36">
    <w:abstractNumId w:val="32"/>
  </w:num>
  <w:num w:numId="37">
    <w:abstractNumId w:val="46"/>
  </w:num>
  <w:num w:numId="38">
    <w:abstractNumId w:val="47"/>
  </w:num>
  <w:num w:numId="39">
    <w:abstractNumId w:val="37"/>
  </w:num>
  <w:num w:numId="40">
    <w:abstractNumId w:val="36"/>
  </w:num>
  <w:num w:numId="41">
    <w:abstractNumId w:val="0"/>
  </w:num>
  <w:num w:numId="42">
    <w:abstractNumId w:val="23"/>
  </w:num>
  <w:num w:numId="43">
    <w:abstractNumId w:val="11"/>
  </w:num>
  <w:num w:numId="44">
    <w:abstractNumId w:val="3"/>
  </w:num>
  <w:num w:numId="45">
    <w:abstractNumId w:val="22"/>
  </w:num>
  <w:num w:numId="46">
    <w:abstractNumId w:val="14"/>
  </w:num>
  <w:num w:numId="47">
    <w:abstractNumId w:val="24"/>
  </w:num>
  <w:num w:numId="48">
    <w:abstractNumId w:val="4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Koster">
    <w15:presenceInfo w15:providerId="None" w15:userId="Michael Ko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B4B"/>
    <w:rsid w:val="00000CA5"/>
    <w:rsid w:val="00001DE2"/>
    <w:rsid w:val="0000237D"/>
    <w:rsid w:val="000103E1"/>
    <w:rsid w:val="000103EC"/>
    <w:rsid w:val="00010963"/>
    <w:rsid w:val="000122D0"/>
    <w:rsid w:val="00015269"/>
    <w:rsid w:val="000167BD"/>
    <w:rsid w:val="000202FB"/>
    <w:rsid w:val="00023050"/>
    <w:rsid w:val="00027F9E"/>
    <w:rsid w:val="00031193"/>
    <w:rsid w:val="00032AB7"/>
    <w:rsid w:val="00034272"/>
    <w:rsid w:val="00035C0D"/>
    <w:rsid w:val="00040ACA"/>
    <w:rsid w:val="00043001"/>
    <w:rsid w:val="000549E6"/>
    <w:rsid w:val="0006351F"/>
    <w:rsid w:val="00064823"/>
    <w:rsid w:val="00065D3B"/>
    <w:rsid w:val="00071D8C"/>
    <w:rsid w:val="00072338"/>
    <w:rsid w:val="00072496"/>
    <w:rsid w:val="000736A6"/>
    <w:rsid w:val="0007517A"/>
    <w:rsid w:val="00082A10"/>
    <w:rsid w:val="00083270"/>
    <w:rsid w:val="00083C23"/>
    <w:rsid w:val="00085F67"/>
    <w:rsid w:val="0009189D"/>
    <w:rsid w:val="00093EF4"/>
    <w:rsid w:val="00093F5A"/>
    <w:rsid w:val="000A4067"/>
    <w:rsid w:val="000A62AA"/>
    <w:rsid w:val="000B3C1D"/>
    <w:rsid w:val="000B3D16"/>
    <w:rsid w:val="000B51E9"/>
    <w:rsid w:val="000C191A"/>
    <w:rsid w:val="000C229E"/>
    <w:rsid w:val="000C7C26"/>
    <w:rsid w:val="000D0669"/>
    <w:rsid w:val="000D16E0"/>
    <w:rsid w:val="000D18C4"/>
    <w:rsid w:val="000D3E0D"/>
    <w:rsid w:val="000D4489"/>
    <w:rsid w:val="000D5828"/>
    <w:rsid w:val="000D5D07"/>
    <w:rsid w:val="000E0167"/>
    <w:rsid w:val="000E6F26"/>
    <w:rsid w:val="000F00C1"/>
    <w:rsid w:val="000F144A"/>
    <w:rsid w:val="000F2B9B"/>
    <w:rsid w:val="000F5E6B"/>
    <w:rsid w:val="0010146C"/>
    <w:rsid w:val="00101890"/>
    <w:rsid w:val="001019F2"/>
    <w:rsid w:val="00104625"/>
    <w:rsid w:val="0010582E"/>
    <w:rsid w:val="00105EE3"/>
    <w:rsid w:val="00113D79"/>
    <w:rsid w:val="00126377"/>
    <w:rsid w:val="00162C85"/>
    <w:rsid w:val="00163824"/>
    <w:rsid w:val="00171CFC"/>
    <w:rsid w:val="00172F35"/>
    <w:rsid w:val="00174728"/>
    <w:rsid w:val="00180ABB"/>
    <w:rsid w:val="00193B9B"/>
    <w:rsid w:val="00193DAA"/>
    <w:rsid w:val="001945BA"/>
    <w:rsid w:val="001A282E"/>
    <w:rsid w:val="001A2AC1"/>
    <w:rsid w:val="001A372D"/>
    <w:rsid w:val="001A557D"/>
    <w:rsid w:val="001A6178"/>
    <w:rsid w:val="001B19F5"/>
    <w:rsid w:val="001B23BA"/>
    <w:rsid w:val="001C076B"/>
    <w:rsid w:val="001C14FA"/>
    <w:rsid w:val="001C35E8"/>
    <w:rsid w:val="001C503C"/>
    <w:rsid w:val="001C5902"/>
    <w:rsid w:val="001D344C"/>
    <w:rsid w:val="001D3DAA"/>
    <w:rsid w:val="001D47AE"/>
    <w:rsid w:val="001E1687"/>
    <w:rsid w:val="001E18F6"/>
    <w:rsid w:val="001E2838"/>
    <w:rsid w:val="001F07A3"/>
    <w:rsid w:val="001F5E3E"/>
    <w:rsid w:val="001F5E92"/>
    <w:rsid w:val="001F6229"/>
    <w:rsid w:val="001F7D53"/>
    <w:rsid w:val="002019C8"/>
    <w:rsid w:val="002038FA"/>
    <w:rsid w:val="00204CDA"/>
    <w:rsid w:val="00206009"/>
    <w:rsid w:val="00206A69"/>
    <w:rsid w:val="00210957"/>
    <w:rsid w:val="002110FC"/>
    <w:rsid w:val="00214D15"/>
    <w:rsid w:val="00216400"/>
    <w:rsid w:val="00216872"/>
    <w:rsid w:val="002218C2"/>
    <w:rsid w:val="00223CBE"/>
    <w:rsid w:val="00224A0D"/>
    <w:rsid w:val="0022756E"/>
    <w:rsid w:val="002276FE"/>
    <w:rsid w:val="00227B8C"/>
    <w:rsid w:val="0023063B"/>
    <w:rsid w:val="002330E4"/>
    <w:rsid w:val="00241310"/>
    <w:rsid w:val="00241DFE"/>
    <w:rsid w:val="00243DEC"/>
    <w:rsid w:val="0024590B"/>
    <w:rsid w:val="00246913"/>
    <w:rsid w:val="00253A82"/>
    <w:rsid w:val="0025660A"/>
    <w:rsid w:val="00256C97"/>
    <w:rsid w:val="00256F8B"/>
    <w:rsid w:val="0026137B"/>
    <w:rsid w:val="002635BB"/>
    <w:rsid w:val="0026736A"/>
    <w:rsid w:val="00274A8F"/>
    <w:rsid w:val="002771B1"/>
    <w:rsid w:val="002906CA"/>
    <w:rsid w:val="002A2E08"/>
    <w:rsid w:val="002A7520"/>
    <w:rsid w:val="002A7734"/>
    <w:rsid w:val="002A7F34"/>
    <w:rsid w:val="002B39F7"/>
    <w:rsid w:val="002B541E"/>
    <w:rsid w:val="002B738D"/>
    <w:rsid w:val="002C6FB8"/>
    <w:rsid w:val="002C73E6"/>
    <w:rsid w:val="002C76DE"/>
    <w:rsid w:val="002E3816"/>
    <w:rsid w:val="002E3AA5"/>
    <w:rsid w:val="002F2B04"/>
    <w:rsid w:val="002F6AA1"/>
    <w:rsid w:val="002F7883"/>
    <w:rsid w:val="00303039"/>
    <w:rsid w:val="00305926"/>
    <w:rsid w:val="00305B6A"/>
    <w:rsid w:val="00305C4F"/>
    <w:rsid w:val="00310754"/>
    <w:rsid w:val="00315E50"/>
    <w:rsid w:val="003224E4"/>
    <w:rsid w:val="00323635"/>
    <w:rsid w:val="003247FA"/>
    <w:rsid w:val="00331F5A"/>
    <w:rsid w:val="00334BE0"/>
    <w:rsid w:val="00340DC8"/>
    <w:rsid w:val="00345B45"/>
    <w:rsid w:val="00350AA4"/>
    <w:rsid w:val="00364553"/>
    <w:rsid w:val="00365158"/>
    <w:rsid w:val="003712D0"/>
    <w:rsid w:val="00371F27"/>
    <w:rsid w:val="00373480"/>
    <w:rsid w:val="003821D0"/>
    <w:rsid w:val="0038271D"/>
    <w:rsid w:val="00382F51"/>
    <w:rsid w:val="00384937"/>
    <w:rsid w:val="0038651E"/>
    <w:rsid w:val="00395064"/>
    <w:rsid w:val="0039757E"/>
    <w:rsid w:val="003A09FA"/>
    <w:rsid w:val="003A1948"/>
    <w:rsid w:val="003A21A1"/>
    <w:rsid w:val="003A64FB"/>
    <w:rsid w:val="003A7A56"/>
    <w:rsid w:val="003B1614"/>
    <w:rsid w:val="003B3C26"/>
    <w:rsid w:val="003B50E1"/>
    <w:rsid w:val="003C0EE5"/>
    <w:rsid w:val="003C2796"/>
    <w:rsid w:val="003C4259"/>
    <w:rsid w:val="003C5985"/>
    <w:rsid w:val="003C5CBB"/>
    <w:rsid w:val="003D364D"/>
    <w:rsid w:val="003D5F4C"/>
    <w:rsid w:val="003E0F74"/>
    <w:rsid w:val="003E2054"/>
    <w:rsid w:val="003E2E6F"/>
    <w:rsid w:val="003E70C4"/>
    <w:rsid w:val="0040536C"/>
    <w:rsid w:val="00406A39"/>
    <w:rsid w:val="004079B2"/>
    <w:rsid w:val="0041679E"/>
    <w:rsid w:val="00420018"/>
    <w:rsid w:val="0042413D"/>
    <w:rsid w:val="00425520"/>
    <w:rsid w:val="00426FAA"/>
    <w:rsid w:val="00430133"/>
    <w:rsid w:val="00431349"/>
    <w:rsid w:val="0043359F"/>
    <w:rsid w:val="00434E22"/>
    <w:rsid w:val="00441B56"/>
    <w:rsid w:val="00442248"/>
    <w:rsid w:val="00445CCF"/>
    <w:rsid w:val="00445E03"/>
    <w:rsid w:val="00450FE3"/>
    <w:rsid w:val="004568C1"/>
    <w:rsid w:val="0046400F"/>
    <w:rsid w:val="0047108E"/>
    <w:rsid w:val="00475F1C"/>
    <w:rsid w:val="004821FF"/>
    <w:rsid w:val="00482FD5"/>
    <w:rsid w:val="00492B31"/>
    <w:rsid w:val="00494797"/>
    <w:rsid w:val="00494940"/>
    <w:rsid w:val="00496577"/>
    <w:rsid w:val="00496D3E"/>
    <w:rsid w:val="004A2F02"/>
    <w:rsid w:val="004A3F40"/>
    <w:rsid w:val="004A400D"/>
    <w:rsid w:val="004A4B2C"/>
    <w:rsid w:val="004A681B"/>
    <w:rsid w:val="004B22D9"/>
    <w:rsid w:val="004B2C37"/>
    <w:rsid w:val="004B46AE"/>
    <w:rsid w:val="004B4A0B"/>
    <w:rsid w:val="004B5FE5"/>
    <w:rsid w:val="004B6E4B"/>
    <w:rsid w:val="004C1055"/>
    <w:rsid w:val="004C1C78"/>
    <w:rsid w:val="004C20B8"/>
    <w:rsid w:val="004C2FDB"/>
    <w:rsid w:val="004C5635"/>
    <w:rsid w:val="004C6368"/>
    <w:rsid w:val="004C7666"/>
    <w:rsid w:val="004C7FBF"/>
    <w:rsid w:val="004D2BE3"/>
    <w:rsid w:val="004D4148"/>
    <w:rsid w:val="004D45F5"/>
    <w:rsid w:val="004D52A8"/>
    <w:rsid w:val="004E082E"/>
    <w:rsid w:val="004E149C"/>
    <w:rsid w:val="0050425A"/>
    <w:rsid w:val="005064B4"/>
    <w:rsid w:val="005066F6"/>
    <w:rsid w:val="00512259"/>
    <w:rsid w:val="00513039"/>
    <w:rsid w:val="00517A30"/>
    <w:rsid w:val="0052564B"/>
    <w:rsid w:val="00526DFE"/>
    <w:rsid w:val="00527367"/>
    <w:rsid w:val="005318CC"/>
    <w:rsid w:val="005328C0"/>
    <w:rsid w:val="005348BF"/>
    <w:rsid w:val="00534B85"/>
    <w:rsid w:val="00541383"/>
    <w:rsid w:val="005413D8"/>
    <w:rsid w:val="0054503F"/>
    <w:rsid w:val="005454A4"/>
    <w:rsid w:val="0055105B"/>
    <w:rsid w:val="0055327C"/>
    <w:rsid w:val="00557C53"/>
    <w:rsid w:val="00563E62"/>
    <w:rsid w:val="00564804"/>
    <w:rsid w:val="005708A9"/>
    <w:rsid w:val="00570EE1"/>
    <w:rsid w:val="00576537"/>
    <w:rsid w:val="005769BD"/>
    <w:rsid w:val="00581FC4"/>
    <w:rsid w:val="00583919"/>
    <w:rsid w:val="005923E9"/>
    <w:rsid w:val="00592EA6"/>
    <w:rsid w:val="00594E18"/>
    <w:rsid w:val="00596BE3"/>
    <w:rsid w:val="005A0116"/>
    <w:rsid w:val="005A264E"/>
    <w:rsid w:val="005A55F3"/>
    <w:rsid w:val="005B02A8"/>
    <w:rsid w:val="005B52A8"/>
    <w:rsid w:val="005B543B"/>
    <w:rsid w:val="005B5957"/>
    <w:rsid w:val="005B602A"/>
    <w:rsid w:val="005C71C8"/>
    <w:rsid w:val="005D20D7"/>
    <w:rsid w:val="005E16E4"/>
    <w:rsid w:val="005E330A"/>
    <w:rsid w:val="005F07B9"/>
    <w:rsid w:val="005F5509"/>
    <w:rsid w:val="00603EBF"/>
    <w:rsid w:val="00606A14"/>
    <w:rsid w:val="00613671"/>
    <w:rsid w:val="00614A5B"/>
    <w:rsid w:val="00615421"/>
    <w:rsid w:val="00620B9C"/>
    <w:rsid w:val="00620ED6"/>
    <w:rsid w:val="00621CA7"/>
    <w:rsid w:val="00622D22"/>
    <w:rsid w:val="00624B3F"/>
    <w:rsid w:val="0062775E"/>
    <w:rsid w:val="006351F9"/>
    <w:rsid w:val="00635ABE"/>
    <w:rsid w:val="00644942"/>
    <w:rsid w:val="00651BEA"/>
    <w:rsid w:val="00652626"/>
    <w:rsid w:val="0066055E"/>
    <w:rsid w:val="00664D8D"/>
    <w:rsid w:val="00665692"/>
    <w:rsid w:val="0067404F"/>
    <w:rsid w:val="00674E9E"/>
    <w:rsid w:val="00680AFD"/>
    <w:rsid w:val="00684325"/>
    <w:rsid w:val="006877D8"/>
    <w:rsid w:val="0069197B"/>
    <w:rsid w:val="00691F54"/>
    <w:rsid w:val="006935E7"/>
    <w:rsid w:val="0069472E"/>
    <w:rsid w:val="00697282"/>
    <w:rsid w:val="00697AFC"/>
    <w:rsid w:val="00697B87"/>
    <w:rsid w:val="006B57B2"/>
    <w:rsid w:val="006C4170"/>
    <w:rsid w:val="006C4567"/>
    <w:rsid w:val="006C6437"/>
    <w:rsid w:val="006C757A"/>
    <w:rsid w:val="006D4974"/>
    <w:rsid w:val="006D4C72"/>
    <w:rsid w:val="006D5922"/>
    <w:rsid w:val="006D5CFC"/>
    <w:rsid w:val="006D7363"/>
    <w:rsid w:val="006E1AE5"/>
    <w:rsid w:val="006E30F7"/>
    <w:rsid w:val="006E36EE"/>
    <w:rsid w:val="006E3B6C"/>
    <w:rsid w:val="006E40B1"/>
    <w:rsid w:val="006E6760"/>
    <w:rsid w:val="006F08F5"/>
    <w:rsid w:val="006F1D39"/>
    <w:rsid w:val="006F2204"/>
    <w:rsid w:val="006F25F2"/>
    <w:rsid w:val="006F34AC"/>
    <w:rsid w:val="006F3E3B"/>
    <w:rsid w:val="006F5569"/>
    <w:rsid w:val="006F63EB"/>
    <w:rsid w:val="00704869"/>
    <w:rsid w:val="0070496B"/>
    <w:rsid w:val="00707350"/>
    <w:rsid w:val="007116E1"/>
    <w:rsid w:val="00715647"/>
    <w:rsid w:val="007156BE"/>
    <w:rsid w:val="00720D1D"/>
    <w:rsid w:val="00721611"/>
    <w:rsid w:val="00723713"/>
    <w:rsid w:val="00725609"/>
    <w:rsid w:val="00730DDC"/>
    <w:rsid w:val="00744278"/>
    <w:rsid w:val="00746A9C"/>
    <w:rsid w:val="00750E5A"/>
    <w:rsid w:val="00751A00"/>
    <w:rsid w:val="00752CBE"/>
    <w:rsid w:val="00756995"/>
    <w:rsid w:val="00757CB0"/>
    <w:rsid w:val="00763DC0"/>
    <w:rsid w:val="00766705"/>
    <w:rsid w:val="007716CB"/>
    <w:rsid w:val="00771FFE"/>
    <w:rsid w:val="00772333"/>
    <w:rsid w:val="00782C46"/>
    <w:rsid w:val="007865AB"/>
    <w:rsid w:val="00791898"/>
    <w:rsid w:val="00795680"/>
    <w:rsid w:val="00797793"/>
    <w:rsid w:val="007A5ADC"/>
    <w:rsid w:val="007B1209"/>
    <w:rsid w:val="007B2EFE"/>
    <w:rsid w:val="007B6639"/>
    <w:rsid w:val="007B7957"/>
    <w:rsid w:val="007C3D2A"/>
    <w:rsid w:val="007C541E"/>
    <w:rsid w:val="007C6352"/>
    <w:rsid w:val="007C79BC"/>
    <w:rsid w:val="007D02B1"/>
    <w:rsid w:val="007D25E9"/>
    <w:rsid w:val="007D2FF2"/>
    <w:rsid w:val="007D51D6"/>
    <w:rsid w:val="007D5E75"/>
    <w:rsid w:val="007D66AC"/>
    <w:rsid w:val="007E0D7C"/>
    <w:rsid w:val="007E1F98"/>
    <w:rsid w:val="007E498F"/>
    <w:rsid w:val="007F0C99"/>
    <w:rsid w:val="007F137F"/>
    <w:rsid w:val="007F44E9"/>
    <w:rsid w:val="007F537D"/>
    <w:rsid w:val="007F5FC2"/>
    <w:rsid w:val="007F622F"/>
    <w:rsid w:val="007F7F4B"/>
    <w:rsid w:val="0080016C"/>
    <w:rsid w:val="00801E43"/>
    <w:rsid w:val="00802F94"/>
    <w:rsid w:val="00803CA4"/>
    <w:rsid w:val="008134E0"/>
    <w:rsid w:val="00814ABB"/>
    <w:rsid w:val="008220DC"/>
    <w:rsid w:val="008247D5"/>
    <w:rsid w:val="00830770"/>
    <w:rsid w:val="00830CD2"/>
    <w:rsid w:val="00834D57"/>
    <w:rsid w:val="008367D2"/>
    <w:rsid w:val="00841DEE"/>
    <w:rsid w:val="008533F3"/>
    <w:rsid w:val="0085385B"/>
    <w:rsid w:val="00853C75"/>
    <w:rsid w:val="0085585D"/>
    <w:rsid w:val="0085669E"/>
    <w:rsid w:val="008722D7"/>
    <w:rsid w:val="0087572C"/>
    <w:rsid w:val="008757C0"/>
    <w:rsid w:val="00881978"/>
    <w:rsid w:val="008915B3"/>
    <w:rsid w:val="008949FD"/>
    <w:rsid w:val="0089569D"/>
    <w:rsid w:val="008A1D48"/>
    <w:rsid w:val="008A286E"/>
    <w:rsid w:val="008A5049"/>
    <w:rsid w:val="008A5E1D"/>
    <w:rsid w:val="008A75E6"/>
    <w:rsid w:val="008B2A74"/>
    <w:rsid w:val="008B43DB"/>
    <w:rsid w:val="008B7D4E"/>
    <w:rsid w:val="008C069B"/>
    <w:rsid w:val="008C1DDD"/>
    <w:rsid w:val="008C788D"/>
    <w:rsid w:val="008C78E9"/>
    <w:rsid w:val="008D3B9D"/>
    <w:rsid w:val="008D3EB7"/>
    <w:rsid w:val="008E163D"/>
    <w:rsid w:val="008E5589"/>
    <w:rsid w:val="008F0BB7"/>
    <w:rsid w:val="008F30EB"/>
    <w:rsid w:val="008F3DA4"/>
    <w:rsid w:val="00901027"/>
    <w:rsid w:val="009047AD"/>
    <w:rsid w:val="0091308F"/>
    <w:rsid w:val="0091783B"/>
    <w:rsid w:val="00927B4B"/>
    <w:rsid w:val="00935146"/>
    <w:rsid w:val="0093530D"/>
    <w:rsid w:val="00953DE2"/>
    <w:rsid w:val="0095582C"/>
    <w:rsid w:val="00956690"/>
    <w:rsid w:val="00956E9D"/>
    <w:rsid w:val="00962C8C"/>
    <w:rsid w:val="00963F20"/>
    <w:rsid w:val="00964654"/>
    <w:rsid w:val="00964E3F"/>
    <w:rsid w:val="00971148"/>
    <w:rsid w:val="0097339B"/>
    <w:rsid w:val="00974399"/>
    <w:rsid w:val="00983242"/>
    <w:rsid w:val="009919B9"/>
    <w:rsid w:val="009956D4"/>
    <w:rsid w:val="009959C7"/>
    <w:rsid w:val="00997458"/>
    <w:rsid w:val="009975D0"/>
    <w:rsid w:val="009A5D4C"/>
    <w:rsid w:val="009A610E"/>
    <w:rsid w:val="009B2895"/>
    <w:rsid w:val="009B5EBE"/>
    <w:rsid w:val="009B764D"/>
    <w:rsid w:val="009C0DCA"/>
    <w:rsid w:val="009C22CD"/>
    <w:rsid w:val="009C50AC"/>
    <w:rsid w:val="009D01B8"/>
    <w:rsid w:val="009E5236"/>
    <w:rsid w:val="009E558E"/>
    <w:rsid w:val="009E57AD"/>
    <w:rsid w:val="009F7746"/>
    <w:rsid w:val="00A0207D"/>
    <w:rsid w:val="00A02EA9"/>
    <w:rsid w:val="00A1407C"/>
    <w:rsid w:val="00A21987"/>
    <w:rsid w:val="00A227E0"/>
    <w:rsid w:val="00A22C47"/>
    <w:rsid w:val="00A257A9"/>
    <w:rsid w:val="00A27006"/>
    <w:rsid w:val="00A31C94"/>
    <w:rsid w:val="00A33A08"/>
    <w:rsid w:val="00A36211"/>
    <w:rsid w:val="00A378BB"/>
    <w:rsid w:val="00A40479"/>
    <w:rsid w:val="00A422B4"/>
    <w:rsid w:val="00A450F5"/>
    <w:rsid w:val="00A47ECA"/>
    <w:rsid w:val="00A504FF"/>
    <w:rsid w:val="00A60386"/>
    <w:rsid w:val="00A6247D"/>
    <w:rsid w:val="00A62BC6"/>
    <w:rsid w:val="00A713EA"/>
    <w:rsid w:val="00A71444"/>
    <w:rsid w:val="00A73DBA"/>
    <w:rsid w:val="00A8101F"/>
    <w:rsid w:val="00A81793"/>
    <w:rsid w:val="00A83067"/>
    <w:rsid w:val="00A84B7B"/>
    <w:rsid w:val="00A84F16"/>
    <w:rsid w:val="00A8529D"/>
    <w:rsid w:val="00A93E4E"/>
    <w:rsid w:val="00AA0CCA"/>
    <w:rsid w:val="00AA24E0"/>
    <w:rsid w:val="00AA2771"/>
    <w:rsid w:val="00AA3719"/>
    <w:rsid w:val="00AA57EF"/>
    <w:rsid w:val="00AA635D"/>
    <w:rsid w:val="00AB1E63"/>
    <w:rsid w:val="00AB2E38"/>
    <w:rsid w:val="00AB66D4"/>
    <w:rsid w:val="00AB7128"/>
    <w:rsid w:val="00AC183B"/>
    <w:rsid w:val="00AC22B5"/>
    <w:rsid w:val="00AC3B0E"/>
    <w:rsid w:val="00AC45D5"/>
    <w:rsid w:val="00AC492E"/>
    <w:rsid w:val="00AC51CC"/>
    <w:rsid w:val="00AC7A59"/>
    <w:rsid w:val="00AC7AC6"/>
    <w:rsid w:val="00AD0DF4"/>
    <w:rsid w:val="00AD3384"/>
    <w:rsid w:val="00AD5243"/>
    <w:rsid w:val="00AD6BC8"/>
    <w:rsid w:val="00AE1CC5"/>
    <w:rsid w:val="00AE3B37"/>
    <w:rsid w:val="00AF0FF3"/>
    <w:rsid w:val="00AF3452"/>
    <w:rsid w:val="00AF3AB8"/>
    <w:rsid w:val="00AF428A"/>
    <w:rsid w:val="00AF4479"/>
    <w:rsid w:val="00B00CC8"/>
    <w:rsid w:val="00B06B19"/>
    <w:rsid w:val="00B07AAD"/>
    <w:rsid w:val="00B106B1"/>
    <w:rsid w:val="00B12F08"/>
    <w:rsid w:val="00B14E0A"/>
    <w:rsid w:val="00B202F6"/>
    <w:rsid w:val="00B212AD"/>
    <w:rsid w:val="00B22DAB"/>
    <w:rsid w:val="00B265C4"/>
    <w:rsid w:val="00B33F20"/>
    <w:rsid w:val="00B35192"/>
    <w:rsid w:val="00B35B3C"/>
    <w:rsid w:val="00B40AFD"/>
    <w:rsid w:val="00B40BDB"/>
    <w:rsid w:val="00B41EDD"/>
    <w:rsid w:val="00B44B6A"/>
    <w:rsid w:val="00B532A3"/>
    <w:rsid w:val="00B62221"/>
    <w:rsid w:val="00B632F8"/>
    <w:rsid w:val="00B6536E"/>
    <w:rsid w:val="00B65403"/>
    <w:rsid w:val="00B67634"/>
    <w:rsid w:val="00B7055B"/>
    <w:rsid w:val="00B724CF"/>
    <w:rsid w:val="00B77232"/>
    <w:rsid w:val="00B80813"/>
    <w:rsid w:val="00B82605"/>
    <w:rsid w:val="00B8430C"/>
    <w:rsid w:val="00B960F3"/>
    <w:rsid w:val="00B971FF"/>
    <w:rsid w:val="00BA2FA5"/>
    <w:rsid w:val="00BA3CA3"/>
    <w:rsid w:val="00BA4379"/>
    <w:rsid w:val="00BA7380"/>
    <w:rsid w:val="00BA7E03"/>
    <w:rsid w:val="00BB0398"/>
    <w:rsid w:val="00BB163B"/>
    <w:rsid w:val="00BB2B2A"/>
    <w:rsid w:val="00BB369E"/>
    <w:rsid w:val="00BB3B74"/>
    <w:rsid w:val="00BB63E1"/>
    <w:rsid w:val="00BC0628"/>
    <w:rsid w:val="00BC1CB9"/>
    <w:rsid w:val="00BC439D"/>
    <w:rsid w:val="00BC4613"/>
    <w:rsid w:val="00BD6E4B"/>
    <w:rsid w:val="00BE1F5C"/>
    <w:rsid w:val="00BE272E"/>
    <w:rsid w:val="00BE79FE"/>
    <w:rsid w:val="00BF026B"/>
    <w:rsid w:val="00BF0C72"/>
    <w:rsid w:val="00BF467B"/>
    <w:rsid w:val="00C02D11"/>
    <w:rsid w:val="00C07948"/>
    <w:rsid w:val="00C11FB5"/>
    <w:rsid w:val="00C120F3"/>
    <w:rsid w:val="00C152C6"/>
    <w:rsid w:val="00C21292"/>
    <w:rsid w:val="00C267E8"/>
    <w:rsid w:val="00C35E32"/>
    <w:rsid w:val="00C43CFD"/>
    <w:rsid w:val="00C609E5"/>
    <w:rsid w:val="00C62054"/>
    <w:rsid w:val="00C6246C"/>
    <w:rsid w:val="00C63BA1"/>
    <w:rsid w:val="00C643CE"/>
    <w:rsid w:val="00C71BBB"/>
    <w:rsid w:val="00C7313D"/>
    <w:rsid w:val="00C758FC"/>
    <w:rsid w:val="00C76003"/>
    <w:rsid w:val="00C800D6"/>
    <w:rsid w:val="00C80D97"/>
    <w:rsid w:val="00C8125B"/>
    <w:rsid w:val="00C82075"/>
    <w:rsid w:val="00C85287"/>
    <w:rsid w:val="00C871EF"/>
    <w:rsid w:val="00C93623"/>
    <w:rsid w:val="00C96937"/>
    <w:rsid w:val="00C973F6"/>
    <w:rsid w:val="00CA17E4"/>
    <w:rsid w:val="00CA2FA1"/>
    <w:rsid w:val="00CC01F5"/>
    <w:rsid w:val="00CC0894"/>
    <w:rsid w:val="00CD0559"/>
    <w:rsid w:val="00CD0ACE"/>
    <w:rsid w:val="00CD15D8"/>
    <w:rsid w:val="00CD7BD1"/>
    <w:rsid w:val="00CE059E"/>
    <w:rsid w:val="00CE1F1B"/>
    <w:rsid w:val="00CE584C"/>
    <w:rsid w:val="00CE6CB7"/>
    <w:rsid w:val="00CF169F"/>
    <w:rsid w:val="00CF6CD7"/>
    <w:rsid w:val="00CF7A63"/>
    <w:rsid w:val="00D02D40"/>
    <w:rsid w:val="00D04230"/>
    <w:rsid w:val="00D1268A"/>
    <w:rsid w:val="00D17C3B"/>
    <w:rsid w:val="00D36645"/>
    <w:rsid w:val="00D5318B"/>
    <w:rsid w:val="00D532B5"/>
    <w:rsid w:val="00D55EB5"/>
    <w:rsid w:val="00D600AB"/>
    <w:rsid w:val="00D62088"/>
    <w:rsid w:val="00D64923"/>
    <w:rsid w:val="00D64985"/>
    <w:rsid w:val="00D66A92"/>
    <w:rsid w:val="00D67E6C"/>
    <w:rsid w:val="00D7104C"/>
    <w:rsid w:val="00D71A5A"/>
    <w:rsid w:val="00D74A21"/>
    <w:rsid w:val="00D763AF"/>
    <w:rsid w:val="00D81ADA"/>
    <w:rsid w:val="00D845DB"/>
    <w:rsid w:val="00D84FB5"/>
    <w:rsid w:val="00D877FD"/>
    <w:rsid w:val="00DA0611"/>
    <w:rsid w:val="00DA174A"/>
    <w:rsid w:val="00DA36C5"/>
    <w:rsid w:val="00DA5996"/>
    <w:rsid w:val="00DA5BF8"/>
    <w:rsid w:val="00DA6C32"/>
    <w:rsid w:val="00DB13DF"/>
    <w:rsid w:val="00DB7025"/>
    <w:rsid w:val="00DB7D38"/>
    <w:rsid w:val="00DC006F"/>
    <w:rsid w:val="00DC0859"/>
    <w:rsid w:val="00DC0CD6"/>
    <w:rsid w:val="00DC3BC2"/>
    <w:rsid w:val="00DD2508"/>
    <w:rsid w:val="00DD7CBD"/>
    <w:rsid w:val="00DE249F"/>
    <w:rsid w:val="00DE2D40"/>
    <w:rsid w:val="00DE3288"/>
    <w:rsid w:val="00DF29A1"/>
    <w:rsid w:val="00DF5102"/>
    <w:rsid w:val="00DF6B9A"/>
    <w:rsid w:val="00E00687"/>
    <w:rsid w:val="00E10E75"/>
    <w:rsid w:val="00E1498F"/>
    <w:rsid w:val="00E14C3D"/>
    <w:rsid w:val="00E17120"/>
    <w:rsid w:val="00E17B7E"/>
    <w:rsid w:val="00E20D46"/>
    <w:rsid w:val="00E22B35"/>
    <w:rsid w:val="00E24218"/>
    <w:rsid w:val="00E24CF0"/>
    <w:rsid w:val="00E25192"/>
    <w:rsid w:val="00E3051E"/>
    <w:rsid w:val="00E30BE1"/>
    <w:rsid w:val="00E343AF"/>
    <w:rsid w:val="00E3443C"/>
    <w:rsid w:val="00E3509D"/>
    <w:rsid w:val="00E3519A"/>
    <w:rsid w:val="00E35B13"/>
    <w:rsid w:val="00E35CC1"/>
    <w:rsid w:val="00E37530"/>
    <w:rsid w:val="00E37B40"/>
    <w:rsid w:val="00E55E02"/>
    <w:rsid w:val="00E61C23"/>
    <w:rsid w:val="00E64E24"/>
    <w:rsid w:val="00E6641A"/>
    <w:rsid w:val="00E66842"/>
    <w:rsid w:val="00E7231F"/>
    <w:rsid w:val="00E72EA7"/>
    <w:rsid w:val="00E740F5"/>
    <w:rsid w:val="00E76B2B"/>
    <w:rsid w:val="00E83A17"/>
    <w:rsid w:val="00E87612"/>
    <w:rsid w:val="00E87A10"/>
    <w:rsid w:val="00E96CDA"/>
    <w:rsid w:val="00EA19D5"/>
    <w:rsid w:val="00EA3734"/>
    <w:rsid w:val="00EB2747"/>
    <w:rsid w:val="00EB3B40"/>
    <w:rsid w:val="00EC4820"/>
    <w:rsid w:val="00ED1961"/>
    <w:rsid w:val="00ED3ED7"/>
    <w:rsid w:val="00EE0E95"/>
    <w:rsid w:val="00EF1CEE"/>
    <w:rsid w:val="00EF2CE9"/>
    <w:rsid w:val="00EF51BE"/>
    <w:rsid w:val="00F026F8"/>
    <w:rsid w:val="00F04CEF"/>
    <w:rsid w:val="00F0582B"/>
    <w:rsid w:val="00F10FFE"/>
    <w:rsid w:val="00F114D9"/>
    <w:rsid w:val="00F120F5"/>
    <w:rsid w:val="00F1784B"/>
    <w:rsid w:val="00F20C20"/>
    <w:rsid w:val="00F2305D"/>
    <w:rsid w:val="00F2322B"/>
    <w:rsid w:val="00F34D40"/>
    <w:rsid w:val="00F34FC5"/>
    <w:rsid w:val="00F416A7"/>
    <w:rsid w:val="00F417DE"/>
    <w:rsid w:val="00F4245A"/>
    <w:rsid w:val="00F5314B"/>
    <w:rsid w:val="00F53AFC"/>
    <w:rsid w:val="00F5590D"/>
    <w:rsid w:val="00F560CE"/>
    <w:rsid w:val="00F5789B"/>
    <w:rsid w:val="00F60D01"/>
    <w:rsid w:val="00F61946"/>
    <w:rsid w:val="00F62309"/>
    <w:rsid w:val="00F6237C"/>
    <w:rsid w:val="00F62494"/>
    <w:rsid w:val="00F6387C"/>
    <w:rsid w:val="00F71BA5"/>
    <w:rsid w:val="00F7514A"/>
    <w:rsid w:val="00F756FC"/>
    <w:rsid w:val="00F91211"/>
    <w:rsid w:val="00F91A5E"/>
    <w:rsid w:val="00F94427"/>
    <w:rsid w:val="00F9523D"/>
    <w:rsid w:val="00F97B8B"/>
    <w:rsid w:val="00FA146A"/>
    <w:rsid w:val="00FA1694"/>
    <w:rsid w:val="00FC0CD8"/>
    <w:rsid w:val="00FC1347"/>
    <w:rsid w:val="00FC5BA5"/>
    <w:rsid w:val="00FD2F1B"/>
    <w:rsid w:val="00FD4C6B"/>
    <w:rsid w:val="00FE0E37"/>
    <w:rsid w:val="00FE16BA"/>
    <w:rsid w:val="00FE2F0B"/>
    <w:rsid w:val="00FE510C"/>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uiPriority w:val="99"/>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 w:type="table" w:customStyle="1" w:styleId="GridTable41">
    <w:name w:val="Grid Table 41"/>
    <w:basedOn w:val="TableNormal"/>
    <w:uiPriority w:val="49"/>
    <w:rsid w:val="00083C23"/>
    <w:rPr>
      <w:rFonts w:asciiTheme="minorHAnsi" w:eastAsiaTheme="minorHAnsi"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A45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val="en-US" w:eastAsia="en-US"/>
    </w:rPr>
  </w:style>
  <w:style w:type="character" w:customStyle="1" w:styleId="HTMLPreformattedChar">
    <w:name w:val="HTML Preformatted Char"/>
    <w:basedOn w:val="DefaultParagraphFont"/>
    <w:link w:val="HTMLPreformatted"/>
    <w:uiPriority w:val="99"/>
    <w:rsid w:val="00A450F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5315">
      <w:bodyDiv w:val="1"/>
      <w:marLeft w:val="0"/>
      <w:marRight w:val="0"/>
      <w:marTop w:val="0"/>
      <w:marBottom w:val="0"/>
      <w:divBdr>
        <w:top w:val="none" w:sz="0" w:space="0" w:color="auto"/>
        <w:left w:val="none" w:sz="0" w:space="0" w:color="auto"/>
        <w:bottom w:val="none" w:sz="0" w:space="0" w:color="auto"/>
        <w:right w:val="none" w:sz="0" w:space="0" w:color="auto"/>
      </w:divBdr>
    </w:div>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 w:id="20906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383A8-9786-B14F-BEF0-1584B1F46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666</TotalTime>
  <Pages>9</Pages>
  <Words>2788</Words>
  <Characters>15894</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18645</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209</cp:revision>
  <dcterms:created xsi:type="dcterms:W3CDTF">2018-04-11T22:05:00Z</dcterms:created>
  <dcterms:modified xsi:type="dcterms:W3CDTF">2018-05-31T03:52:00Z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